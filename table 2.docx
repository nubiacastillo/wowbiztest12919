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Change w:id="0" w:author="nubia castillo" w:date="2019-01-24T15:20:00Z">
          <w:tblPr>
            <w:tblStyle w:val="TableGrid"/>
            <w:tblW w:w="0" w:type="auto"/>
            <w:tblLook w:val="04A0" w:firstRow="1" w:lastRow="0" w:firstColumn="1" w:lastColumn="0" w:noHBand="0" w:noVBand="1"/>
          </w:tblPr>
        </w:tblPrChange>
      </w:tblPr>
      <w:tblGrid>
        <w:gridCol w:w="990"/>
        <w:gridCol w:w="5974"/>
        <w:gridCol w:w="1666"/>
        <w:tblGridChange w:id="1">
          <w:tblGrid>
            <w:gridCol w:w="990"/>
            <w:gridCol w:w="5974"/>
            <w:gridCol w:w="1666"/>
          </w:tblGrid>
        </w:tblGridChange>
      </w:tblGrid>
      <w:tr w:rsidR="002460B2" w14:paraId="721336DD" w14:textId="77777777" w:rsidTr="0065042D">
        <w:tc>
          <w:tcPr>
            <w:tcW w:w="990" w:type="dxa"/>
            <w:tcPrChange w:id="2" w:author="nubia castillo" w:date="2019-01-24T15:20:00Z">
              <w:tcPr>
                <w:tcW w:w="985" w:type="dxa"/>
              </w:tcPr>
            </w:tcPrChange>
          </w:tcPr>
          <w:p w14:paraId="35A34CED" w14:textId="77777777" w:rsidR="002460B2" w:rsidRDefault="002460B2" w:rsidP="00227BB9">
            <w:pPr>
              <w:jc w:val="center"/>
            </w:pPr>
            <w:r>
              <w:t>Number</w:t>
            </w:r>
          </w:p>
        </w:tc>
        <w:tc>
          <w:tcPr>
            <w:tcW w:w="5974" w:type="dxa"/>
            <w:tcPrChange w:id="3" w:author="nubia castillo" w:date="2019-01-24T15:20:00Z">
              <w:tcPr>
                <w:tcW w:w="6660" w:type="dxa"/>
              </w:tcPr>
            </w:tcPrChange>
          </w:tcPr>
          <w:p w14:paraId="54CAEBD9" w14:textId="77777777" w:rsidR="002460B2" w:rsidRDefault="002460B2" w:rsidP="00227BB9">
            <w:pPr>
              <w:jc w:val="center"/>
            </w:pPr>
            <w:r>
              <w:t>Definition of Blockchain</w:t>
            </w:r>
          </w:p>
        </w:tc>
        <w:tc>
          <w:tcPr>
            <w:tcW w:w="1666" w:type="dxa"/>
            <w:tcPrChange w:id="4" w:author="nubia castillo" w:date="2019-01-24T15:20:00Z">
              <w:tcPr>
                <w:tcW w:w="1705" w:type="dxa"/>
              </w:tcPr>
            </w:tcPrChange>
          </w:tcPr>
          <w:p w14:paraId="07C6D62D" w14:textId="77777777" w:rsidR="002460B2" w:rsidRDefault="002460B2" w:rsidP="00227BB9">
            <w:pPr>
              <w:jc w:val="center"/>
            </w:pPr>
            <w:r>
              <w:t>Authors</w:t>
            </w:r>
          </w:p>
        </w:tc>
      </w:tr>
      <w:tr w:rsidR="00BF75A6" w14:paraId="056009C6" w14:textId="77777777" w:rsidTr="0065042D">
        <w:trPr>
          <w:ins w:id="5" w:author="nubia castillo" w:date="2019-01-24T14:49:00Z"/>
        </w:trPr>
        <w:tc>
          <w:tcPr>
            <w:tcW w:w="990" w:type="dxa"/>
            <w:tcPrChange w:id="6" w:author="nubia castillo" w:date="2019-01-24T15:20:00Z">
              <w:tcPr>
                <w:tcW w:w="985" w:type="dxa"/>
              </w:tcPr>
            </w:tcPrChange>
          </w:tcPr>
          <w:p w14:paraId="5EA53742" w14:textId="77777777" w:rsidR="00BF75A6" w:rsidRDefault="00BF75A6" w:rsidP="00227BB9">
            <w:pPr>
              <w:jc w:val="center"/>
              <w:rPr>
                <w:ins w:id="7" w:author="nubia castillo" w:date="2019-01-24T14:49:00Z"/>
              </w:rPr>
            </w:pPr>
          </w:p>
        </w:tc>
        <w:tc>
          <w:tcPr>
            <w:tcW w:w="5974" w:type="dxa"/>
            <w:tcPrChange w:id="8" w:author="nubia castillo" w:date="2019-01-24T15:20:00Z">
              <w:tcPr>
                <w:tcW w:w="6660" w:type="dxa"/>
              </w:tcPr>
            </w:tcPrChange>
          </w:tcPr>
          <w:p w14:paraId="0345B4D9" w14:textId="1BCB077C" w:rsidR="00BF75A6" w:rsidRDefault="00C64549" w:rsidP="007600CB">
            <w:pPr>
              <w:rPr>
                <w:ins w:id="9" w:author="nubia castillo" w:date="2019-01-24T14:49:00Z"/>
              </w:rPr>
            </w:pPr>
            <w:ins w:id="10" w:author="nubia castillo" w:date="2019-01-24T15:15:00Z">
              <w:r>
                <w:rPr>
                  <w:noProof/>
                </w:rPr>
                <w:t>The b</w:t>
              </w:r>
            </w:ins>
            <w:ins w:id="11" w:author="nubia castillo" w:date="2019-01-24T14:50:00Z">
              <w:r w:rsidR="00BF75A6" w:rsidRPr="00C64549">
                <w:rPr>
                  <w:noProof/>
                </w:rPr>
                <w:t>lockchain</w:t>
              </w:r>
              <w:r w:rsidR="00BF75A6">
                <w:t xml:space="preserve"> is a system based on cryptographic proof instead of trust</w:t>
              </w:r>
            </w:ins>
            <w:ins w:id="12" w:author="nubia castillo" w:date="2019-01-24T15:05:00Z">
              <w:r w:rsidR="00302BF9">
                <w:t xml:space="preserve"> people, to trusting math. </w:t>
              </w:r>
            </w:ins>
            <w:ins w:id="13" w:author="nubia castillo" w:date="2019-01-24T15:07:00Z">
              <w:r w:rsidR="00302BF9">
                <w:t xml:space="preserve"> </w:t>
              </w:r>
            </w:ins>
            <w:ins w:id="14" w:author="nubia castillo" w:date="2019-01-24T15:08:00Z">
              <w:r w:rsidR="00302BF9">
                <w:t xml:space="preserve">Blockchains are databases that </w:t>
              </w:r>
              <w:r w:rsidR="00302BF9" w:rsidRPr="00C64549">
                <w:rPr>
                  <w:noProof/>
                </w:rPr>
                <w:t>contain</w:t>
              </w:r>
              <w:r w:rsidR="00302BF9">
                <w:t xml:space="preserve"> all the trans</w:t>
              </w:r>
            </w:ins>
            <w:ins w:id="15" w:author="nubia castillo" w:date="2019-01-24T15:09:00Z">
              <w:r w:rsidR="00302BF9">
                <w:t xml:space="preserve">actions ever executed in a Blockchain network, They are permanent, </w:t>
              </w:r>
              <w:r w:rsidR="00302BF9" w:rsidRPr="00C64549">
                <w:rPr>
                  <w:noProof/>
                </w:rPr>
                <w:t>distributed</w:t>
              </w:r>
              <w:r w:rsidR="00302BF9">
                <w:t xml:space="preserve"> ledger, resistant to tampering and carried by all nodes</w:t>
              </w:r>
            </w:ins>
            <w:ins w:id="16" w:author="nubia castillo" w:date="2019-01-24T15:10:00Z">
              <w:r w:rsidR="00302BF9">
                <w:t xml:space="preserve"> of the system.  Networks are open</w:t>
              </w:r>
            </w:ins>
            <w:ins w:id="17" w:author="nubia castillo" w:date="2019-01-24T15:15:00Z">
              <w:r>
                <w:t>,</w:t>
              </w:r>
            </w:ins>
            <w:ins w:id="18" w:author="nubia castillo" w:date="2019-01-24T15:10:00Z">
              <w:r w:rsidR="00302BF9">
                <w:t xml:space="preserve"> </w:t>
              </w:r>
              <w:r w:rsidR="00302BF9" w:rsidRPr="00C64549">
                <w:rPr>
                  <w:noProof/>
                </w:rPr>
                <w:t>and</w:t>
              </w:r>
              <w:r w:rsidR="00302BF9">
                <w:t xml:space="preserve"> </w:t>
              </w:r>
            </w:ins>
            <w:ins w:id="19" w:author="nubia castillo" w:date="2019-01-24T15:11:00Z">
              <w:r w:rsidR="00302BF9">
                <w:t xml:space="preserve">there is no need to trust to interact.  The </w:t>
              </w:r>
            </w:ins>
            <w:ins w:id="20" w:author="nubia castillo" w:date="2019-01-24T15:12:00Z">
              <w:r w:rsidR="00302BF9">
                <w:t xml:space="preserve">electronic transactions </w:t>
              </w:r>
              <w:r w:rsidR="00302BF9" w:rsidRPr="002B046C">
                <w:rPr>
                  <w:noProof/>
                </w:rPr>
                <w:t>are verified</w:t>
              </w:r>
              <w:r w:rsidR="00302BF9">
                <w:t xml:space="preserve"> by nodes of networks </w:t>
              </w:r>
            </w:ins>
            <w:ins w:id="21" w:author="nubia castillo" w:date="2019-01-24T15:13:00Z">
              <w:r w:rsidR="00CD5E39">
                <w:t xml:space="preserve">through cryptographic algorithms </w:t>
              </w:r>
              <w:r w:rsidR="001446CF">
                <w:t>without a third party</w:t>
              </w:r>
            </w:ins>
            <w:ins w:id="22" w:author="nubia castillo" w:date="2019-01-24T15:14:00Z">
              <w:r w:rsidR="001446CF">
                <w:t xml:space="preserve">.  Every transaction is protected </w:t>
              </w:r>
            </w:ins>
            <w:ins w:id="23" w:author="nubia castillo" w:date="2019-01-24T15:15:00Z">
              <w:r w:rsidR="00A17C6F">
                <w:t>by a mathematihcal mechanism called proof of work.</w:t>
              </w:r>
            </w:ins>
          </w:p>
        </w:tc>
        <w:tc>
          <w:tcPr>
            <w:tcW w:w="1666" w:type="dxa"/>
            <w:tcPrChange w:id="24" w:author="nubia castillo" w:date="2019-01-24T15:20:00Z">
              <w:tcPr>
                <w:tcW w:w="1705" w:type="dxa"/>
              </w:tcPr>
            </w:tcPrChange>
          </w:tcPr>
          <w:p w14:paraId="3412C028" w14:textId="77777777" w:rsidR="00BF75A6" w:rsidRDefault="00DF0FD1" w:rsidP="00227BB9">
            <w:pPr>
              <w:rPr>
                <w:ins w:id="25" w:author="nubia castillo" w:date="2019-01-24T15:16:00Z"/>
              </w:rPr>
            </w:pPr>
            <w:r>
              <w:fldChar w:fldCharType="begin"/>
            </w:r>
            <w:r>
              <w:instrText xml:space="preserve"> ADDIN EN.CITE &lt;EndNote&gt;&lt;Cite&gt;&lt;Author&gt;Nakamoto&lt;/Author&gt;&lt;Year&gt;2008&lt;/Year&gt;&lt;RecNum&gt;727&lt;/RecNum&gt;&lt;DisplayText&gt;(Nakamoto, 2008)&lt;/DisplayText&gt;&lt;record&gt;&lt;rec-number&gt;727&lt;/rec-number&gt;&lt;foreign-keys&gt;&lt;key app="EN" db-id="tvf9tps0avvsvwefs98vf9ri2evwr5tawt59" timestamp="1548360993"&gt;727&lt;/key&gt;&lt;/foreign-keys&gt;&lt;ref-type name="Journal Article"&gt;17&lt;/ref-type&gt;&lt;contributors&gt;&lt;authors&gt;&lt;author&gt;Nakamoto, Satoshi&lt;/author&gt;&lt;/authors&gt;&lt;/contributors&gt;&lt;titles&gt;&lt;title&gt;Bitcoin: A peer-to-peer electronic cash system&lt;/title&gt;&lt;/titles&gt;&lt;dates&gt;&lt;year&gt;2008&lt;/year&gt;&lt;/dates&gt;&lt;urls&gt;&lt;/urls&gt;&lt;/record&gt;&lt;/Cite&gt;&lt;/EndNote&gt;</w:instrText>
            </w:r>
            <w:r>
              <w:fldChar w:fldCharType="separate"/>
            </w:r>
            <w:r>
              <w:rPr>
                <w:noProof/>
              </w:rPr>
              <w:t>(Nakamoto, 2008)</w:t>
            </w:r>
            <w:r>
              <w:fldChar w:fldCharType="end"/>
            </w:r>
          </w:p>
          <w:p w14:paraId="2437A274" w14:textId="23F071E4" w:rsidR="00DF0FD1" w:rsidRDefault="00690067" w:rsidP="00227BB9">
            <w:pPr>
              <w:rPr>
                <w:ins w:id="26" w:author="nubia castillo" w:date="2019-01-24T14:49:00Z"/>
              </w:rPr>
            </w:pPr>
            <w:r>
              <w:fldChar w:fldCharType="begin"/>
            </w:r>
            <w:r>
              <w:instrText xml:space="preserve"> ADDIN EN.CITE &lt;EndNote&gt;&lt;Cite&gt;&lt;Author&gt;Atzori&lt;/Author&gt;&lt;Year&gt;2015&lt;/Year&gt;&lt;RecNum&gt;728&lt;/RecNum&gt;&lt;DisplayText&gt;(Atzori, 2015)&lt;/DisplayText&gt;&lt;record&gt;&lt;rec-number&gt;728&lt;/rec-number&gt;&lt;foreign-keys&gt;&lt;key app="EN" db-id="tvf9tps0avvsvwefs98vf9ri2evwr5tawt59" timestamp="1548361056"&gt;728&lt;/key&gt;&lt;/foreign-keys&gt;&lt;ref-type name="Journal Article"&gt;17&lt;/ref-type&gt;&lt;contributors&gt;&lt;authors&gt;&lt;author&gt;Atzori, Marcella&lt;/author&gt;&lt;/authors&gt;&lt;/contributors&gt;&lt;titles&gt;&lt;title&gt;Blockchain technology and decentralized governance: Is the state still necessary?&lt;/title&gt;&lt;/titles&gt;&lt;dates&gt;&lt;year&gt;2015&lt;/year&gt;&lt;/dates&gt;&lt;urls&gt;&lt;/urls&gt;&lt;/record&gt;&lt;/Cite&gt;&lt;/EndNote&gt;</w:instrText>
            </w:r>
            <w:r>
              <w:fldChar w:fldCharType="separate"/>
            </w:r>
            <w:r>
              <w:rPr>
                <w:noProof/>
              </w:rPr>
              <w:t>(Atzori, 2015)</w:t>
            </w:r>
            <w:r>
              <w:fldChar w:fldCharType="end"/>
            </w:r>
          </w:p>
        </w:tc>
      </w:tr>
      <w:tr w:rsidR="00CB1447" w14:paraId="59D25017" w14:textId="77777777" w:rsidTr="0065042D">
        <w:tc>
          <w:tcPr>
            <w:tcW w:w="990" w:type="dxa"/>
            <w:tcPrChange w:id="27" w:author="nubia castillo" w:date="2019-01-24T15:20:00Z">
              <w:tcPr>
                <w:tcW w:w="985" w:type="dxa"/>
              </w:tcPr>
            </w:tcPrChange>
          </w:tcPr>
          <w:p w14:paraId="7B28DEEC" w14:textId="77777777" w:rsidR="00CB1447" w:rsidRDefault="00CB1447" w:rsidP="00227BB9">
            <w:pPr>
              <w:jc w:val="center"/>
            </w:pPr>
          </w:p>
        </w:tc>
        <w:tc>
          <w:tcPr>
            <w:tcW w:w="5974" w:type="dxa"/>
            <w:tcPrChange w:id="28" w:author="nubia castillo" w:date="2019-01-24T15:20:00Z">
              <w:tcPr>
                <w:tcW w:w="6660" w:type="dxa"/>
              </w:tcPr>
            </w:tcPrChange>
          </w:tcPr>
          <w:p w14:paraId="69FD097B" w14:textId="724EF1F9" w:rsidR="00CB1447" w:rsidRDefault="00CB1447" w:rsidP="007600CB">
            <w:r>
              <w:t>Blockchains</w:t>
            </w:r>
            <w:r w:rsidR="00031A78">
              <w:t xml:space="preserve"> </w:t>
            </w:r>
            <w:ins w:id="29" w:author="nubia castillo" w:date="2019-01-24T14:12:00Z">
              <w:r w:rsidR="00031A78">
                <w:t xml:space="preserve">are </w:t>
              </w:r>
            </w:ins>
            <w:ins w:id="30" w:author="nubia castillo" w:date="2019-01-24T14:29:00Z">
              <w:r w:rsidR="004A668A">
                <w:t xml:space="preserve">a </w:t>
              </w:r>
            </w:ins>
            <w:ins w:id="31" w:author="nubia castillo" w:date="2019-01-24T14:12:00Z">
              <w:r w:rsidR="00031A78" w:rsidRPr="004A668A">
                <w:rPr>
                  <w:noProof/>
                </w:rPr>
                <w:t>new</w:t>
              </w:r>
              <w:r w:rsidR="00031A78">
                <w:t xml:space="preserve"> form </w:t>
              </w:r>
              <w:r w:rsidR="00031A78" w:rsidRPr="00C64549">
                <w:rPr>
                  <w:noProof/>
                </w:rPr>
                <w:t>of</w:t>
              </w:r>
            </w:ins>
            <w:ins w:id="32" w:author="nubia castillo" w:date="2019-01-24T14:29:00Z">
              <w:r w:rsidR="007600CB" w:rsidRPr="00C64549">
                <w:rPr>
                  <w:noProof/>
                </w:rPr>
                <w:t xml:space="preserve"> discentralized</w:t>
              </w:r>
              <w:r w:rsidR="007600CB">
                <w:t xml:space="preserve"> </w:t>
              </w:r>
            </w:ins>
            <w:ins w:id="33" w:author="nubia castillo" w:date="2019-01-24T14:12:00Z">
              <w:r w:rsidR="00031A78">
                <w:t>information technology that could</w:t>
              </w:r>
            </w:ins>
            <w:ins w:id="34" w:author="nubia castillo" w:date="2019-01-24T14:13:00Z">
              <w:r w:rsidR="000F2147">
                <w:t xml:space="preserve"> have </w:t>
              </w:r>
            </w:ins>
            <w:ins w:id="35" w:author="nubia castillo" w:date="2019-01-24T15:21:00Z">
              <w:r w:rsidR="00C16EFD">
                <w:rPr>
                  <w:noProof/>
                </w:rPr>
                <w:t>critical</w:t>
              </w:r>
            </w:ins>
            <w:ins w:id="36" w:author="nubia castillo" w:date="2019-01-24T14:14:00Z">
              <w:r w:rsidR="000F2147">
                <w:t xml:space="preserve"> future developments across disciples and industries.</w:t>
              </w:r>
            </w:ins>
            <w:ins w:id="37" w:author="nubia castillo" w:date="2019-01-24T14:29:00Z">
              <w:r w:rsidR="007600CB">
                <w:t xml:space="preserve"> </w:t>
              </w:r>
            </w:ins>
            <w:ins w:id="38" w:author="nubia castillo" w:date="2019-01-24T14:14:00Z">
              <w:r w:rsidR="000F2147">
                <w:t xml:space="preserve">It is the </w:t>
              </w:r>
            </w:ins>
            <w:ins w:id="39" w:author="nubia castillo" w:date="2019-01-24T14:15:00Z">
              <w:r w:rsidR="000F2147">
                <w:t xml:space="preserve">future of integrating </w:t>
              </w:r>
            </w:ins>
            <w:ins w:id="40" w:author="nubia castillo" w:date="2019-01-24T14:16:00Z">
              <w:r w:rsidR="000F2147">
                <w:t>digital societies.</w:t>
              </w:r>
            </w:ins>
            <w:ins w:id="41" w:author="nubia castillo" w:date="2019-01-24T14:24:00Z">
              <w:r w:rsidR="003053BE">
                <w:t xml:space="preserve"> One of the </w:t>
              </w:r>
              <w:r w:rsidR="003053BE" w:rsidRPr="00C64549">
                <w:rPr>
                  <w:noProof/>
                </w:rPr>
                <w:t>benefit</w:t>
              </w:r>
            </w:ins>
            <w:ins w:id="42" w:author="nubia castillo" w:date="2019-01-24T15:15:00Z">
              <w:r w:rsidR="00C64549">
                <w:rPr>
                  <w:noProof/>
                </w:rPr>
                <w:t>s</w:t>
              </w:r>
            </w:ins>
            <w:ins w:id="43" w:author="nubia castillo" w:date="2019-01-24T14:24:00Z">
              <w:r w:rsidR="003053BE">
                <w:t xml:space="preserve"> of blockchains </w:t>
              </w:r>
            </w:ins>
            <w:ins w:id="44" w:author="nubia castillo" w:date="2019-01-24T14:25:00Z">
              <w:r w:rsidR="003053BE">
                <w:t xml:space="preserve">is the ability to verify and authenticate both users and information in real-time. </w:t>
              </w:r>
            </w:ins>
          </w:p>
        </w:tc>
        <w:tc>
          <w:tcPr>
            <w:tcW w:w="1666" w:type="dxa"/>
            <w:tcPrChange w:id="45" w:author="nubia castillo" w:date="2019-01-24T15:20:00Z">
              <w:tcPr>
                <w:tcW w:w="1705" w:type="dxa"/>
              </w:tcPr>
            </w:tcPrChange>
          </w:tcPr>
          <w:p w14:paraId="2B61965E" w14:textId="1724CBC8" w:rsidR="00CB1447" w:rsidRDefault="00E315FD" w:rsidP="00227BB9">
            <w:r>
              <w:fldChar w:fldCharType="begin"/>
            </w:r>
            <w:r>
              <w:instrText xml:space="preserve"> ADDIN EN.CITE &lt;EndNote&gt;&lt;Cite&gt;&lt;Author&gt;Swan&lt;/Author&gt;&lt;Year&gt;2015&lt;/Year&gt;&lt;RecNum&gt;726&lt;/RecNum&gt;&lt;DisplayText&gt;(Swan, 2015)&lt;/DisplayText&gt;&lt;record&gt;&lt;rec-number&gt;726&lt;/rec-number&gt;&lt;foreign-keys&gt;&lt;key app="EN" db-id="tvf9tps0avvsvwefs98vf9ri2evwr5tawt59" timestamp="1548357988"&gt;726&lt;/key&gt;&lt;/foreign-keys&gt;&lt;ref-type name="Conference Proceedings"&gt;10&lt;/ref-type&gt;&lt;contributors&gt;&lt;authors&gt;&lt;author&gt;Swan, Melanie&lt;/author&gt;&lt;/authors&gt;&lt;/contributors&gt;&lt;titles&gt;&lt;title&gt;Blockchain thinking: The brain as a dac (decentralized autonomous organization)&lt;/title&gt;&lt;secondary-title&gt;Texas Bitcoin Conference&lt;/secondary-title&gt;&lt;/titles&gt;&lt;pages&gt;27-29&lt;/pages&gt;&lt;dates&gt;&lt;year&gt;2015&lt;/year&gt;&lt;/dates&gt;&lt;publisher&gt;Chicago&lt;/publisher&gt;&lt;urls&gt;&lt;/urls&gt;&lt;/record&gt;&lt;/Cite&gt;&lt;/EndNote&gt;</w:instrText>
            </w:r>
            <w:r>
              <w:fldChar w:fldCharType="separate"/>
            </w:r>
            <w:r>
              <w:rPr>
                <w:noProof/>
              </w:rPr>
              <w:t>(Swan, 2015)</w:t>
            </w:r>
            <w:r>
              <w:fldChar w:fldCharType="end"/>
            </w:r>
          </w:p>
        </w:tc>
      </w:tr>
      <w:tr w:rsidR="00CB1447" w:rsidDel="0065042D" w14:paraId="550322AC" w14:textId="704E4A46" w:rsidTr="0065042D">
        <w:trPr>
          <w:del w:id="46" w:author="nubia castillo" w:date="2019-01-24T15:20:00Z"/>
        </w:trPr>
        <w:tc>
          <w:tcPr>
            <w:tcW w:w="990" w:type="dxa"/>
            <w:tcPrChange w:id="47" w:author="nubia castillo" w:date="2019-01-24T15:20:00Z">
              <w:tcPr>
                <w:tcW w:w="985" w:type="dxa"/>
              </w:tcPr>
            </w:tcPrChange>
          </w:tcPr>
          <w:p w14:paraId="25FED949" w14:textId="16F4CFCA" w:rsidR="00CB1447" w:rsidDel="0065042D" w:rsidRDefault="00CB1447" w:rsidP="00227BB9">
            <w:pPr>
              <w:jc w:val="center"/>
              <w:rPr>
                <w:del w:id="48" w:author="nubia castillo" w:date="2019-01-24T15:20:00Z"/>
              </w:rPr>
            </w:pPr>
          </w:p>
        </w:tc>
        <w:tc>
          <w:tcPr>
            <w:tcW w:w="5974" w:type="dxa"/>
            <w:tcPrChange w:id="49" w:author="nubia castillo" w:date="2019-01-24T15:20:00Z">
              <w:tcPr>
                <w:tcW w:w="6660" w:type="dxa"/>
              </w:tcPr>
            </w:tcPrChange>
          </w:tcPr>
          <w:p w14:paraId="3CE28390" w14:textId="48D44363" w:rsidR="00CB1447" w:rsidDel="0065042D" w:rsidRDefault="00CB1447" w:rsidP="00227BB9">
            <w:pPr>
              <w:rPr>
                <w:del w:id="50" w:author="nubia castillo" w:date="2019-01-24T15:20:00Z"/>
              </w:rPr>
            </w:pPr>
          </w:p>
        </w:tc>
        <w:tc>
          <w:tcPr>
            <w:tcW w:w="1666" w:type="dxa"/>
            <w:tcPrChange w:id="51" w:author="nubia castillo" w:date="2019-01-24T15:20:00Z">
              <w:tcPr>
                <w:tcW w:w="1705" w:type="dxa"/>
              </w:tcPr>
            </w:tcPrChange>
          </w:tcPr>
          <w:p w14:paraId="58DDEE13" w14:textId="1229FFFD" w:rsidR="00CB1447" w:rsidDel="0065042D" w:rsidRDefault="00CB1447" w:rsidP="00227BB9">
            <w:pPr>
              <w:rPr>
                <w:del w:id="52" w:author="nubia castillo" w:date="2019-01-24T15:20:00Z"/>
              </w:rPr>
            </w:pPr>
          </w:p>
        </w:tc>
      </w:tr>
      <w:tr w:rsidR="00CB1447" w:rsidDel="0065042D" w14:paraId="6BE1C836" w14:textId="197A9503" w:rsidTr="0065042D">
        <w:trPr>
          <w:del w:id="53" w:author="nubia castillo" w:date="2019-01-24T15:20:00Z"/>
        </w:trPr>
        <w:tc>
          <w:tcPr>
            <w:tcW w:w="990" w:type="dxa"/>
            <w:tcPrChange w:id="54" w:author="nubia castillo" w:date="2019-01-24T15:20:00Z">
              <w:tcPr>
                <w:tcW w:w="985" w:type="dxa"/>
              </w:tcPr>
            </w:tcPrChange>
          </w:tcPr>
          <w:p w14:paraId="46770DCB" w14:textId="06845692" w:rsidR="00CB1447" w:rsidDel="0065042D" w:rsidRDefault="00CB1447" w:rsidP="00227BB9">
            <w:pPr>
              <w:jc w:val="center"/>
              <w:rPr>
                <w:del w:id="55" w:author="nubia castillo" w:date="2019-01-24T15:20:00Z"/>
              </w:rPr>
            </w:pPr>
          </w:p>
        </w:tc>
        <w:tc>
          <w:tcPr>
            <w:tcW w:w="5974" w:type="dxa"/>
            <w:tcPrChange w:id="56" w:author="nubia castillo" w:date="2019-01-24T15:20:00Z">
              <w:tcPr>
                <w:tcW w:w="6660" w:type="dxa"/>
              </w:tcPr>
            </w:tcPrChange>
          </w:tcPr>
          <w:p w14:paraId="60590879" w14:textId="1DF9CB53" w:rsidR="00CB1447" w:rsidDel="0065042D" w:rsidRDefault="00CB1447" w:rsidP="00227BB9">
            <w:pPr>
              <w:rPr>
                <w:del w:id="57" w:author="nubia castillo" w:date="2019-01-24T15:20:00Z"/>
              </w:rPr>
            </w:pPr>
          </w:p>
        </w:tc>
        <w:tc>
          <w:tcPr>
            <w:tcW w:w="1666" w:type="dxa"/>
            <w:tcPrChange w:id="58" w:author="nubia castillo" w:date="2019-01-24T15:20:00Z">
              <w:tcPr>
                <w:tcW w:w="1705" w:type="dxa"/>
              </w:tcPr>
            </w:tcPrChange>
          </w:tcPr>
          <w:p w14:paraId="52A70118" w14:textId="12F9F00B" w:rsidR="00CB1447" w:rsidDel="0065042D" w:rsidRDefault="00CB1447" w:rsidP="00227BB9">
            <w:pPr>
              <w:rPr>
                <w:del w:id="59" w:author="nubia castillo" w:date="2019-01-24T15:20:00Z"/>
              </w:rPr>
            </w:pPr>
          </w:p>
        </w:tc>
      </w:tr>
      <w:tr w:rsidR="002460B2" w14:paraId="7BED411E" w14:textId="77777777" w:rsidTr="0065042D">
        <w:tc>
          <w:tcPr>
            <w:tcW w:w="990" w:type="dxa"/>
            <w:tcPrChange w:id="60" w:author="nubia castillo" w:date="2019-01-24T15:20:00Z">
              <w:tcPr>
                <w:tcW w:w="985" w:type="dxa"/>
              </w:tcPr>
            </w:tcPrChange>
          </w:tcPr>
          <w:p w14:paraId="662CB72A" w14:textId="77777777" w:rsidR="002460B2" w:rsidRDefault="002460B2" w:rsidP="00227BB9">
            <w:pPr>
              <w:jc w:val="center"/>
            </w:pPr>
          </w:p>
          <w:p w14:paraId="5C7BC243" w14:textId="77777777" w:rsidR="002460B2" w:rsidRDefault="002460B2" w:rsidP="00227BB9">
            <w:pPr>
              <w:jc w:val="center"/>
            </w:pPr>
          </w:p>
          <w:p w14:paraId="12D875C9" w14:textId="77777777" w:rsidR="002460B2" w:rsidRDefault="002460B2" w:rsidP="00227BB9">
            <w:pPr>
              <w:jc w:val="center"/>
            </w:pPr>
            <w:r>
              <w:t>1</w:t>
            </w:r>
          </w:p>
        </w:tc>
        <w:tc>
          <w:tcPr>
            <w:tcW w:w="5974" w:type="dxa"/>
            <w:tcPrChange w:id="61" w:author="nubia castillo" w:date="2019-01-24T15:20:00Z">
              <w:tcPr>
                <w:tcW w:w="6660" w:type="dxa"/>
              </w:tcPr>
            </w:tcPrChange>
          </w:tcPr>
          <w:p w14:paraId="152B53A6" w14:textId="44987312" w:rsidR="002460B2" w:rsidRDefault="002460B2" w:rsidP="00227BB9">
            <w:r>
              <w:t xml:space="preserve">“The main idea of blockchain is a distributed database comprising records of transactions that </w:t>
            </w:r>
            <w:r w:rsidRPr="002B046C">
              <w:rPr>
                <w:noProof/>
                <w:rPrChange w:id="62" w:author="nubia castillo" w:date="2019-01-24T15:21:00Z">
                  <w:rPr>
                    <w:noProof/>
                    <w:u w:val="thick" w:color="28B473"/>
                  </w:rPr>
                </w:rPrChange>
              </w:rPr>
              <w:t>are shared</w:t>
            </w:r>
            <w:r>
              <w:t xml:space="preserve"> among participating parties. </w:t>
            </w:r>
            <w:r w:rsidRPr="00C64549">
              <w:rPr>
                <w:noProof/>
                <w:rPrChange w:id="63" w:author="nubia castillo" w:date="2019-01-24T15:15:00Z">
                  <w:rPr>
                    <w:noProof/>
                    <w:u w:val="thick" w:color="28B473"/>
                  </w:rPr>
                </w:rPrChange>
              </w:rPr>
              <w:t>E</w:t>
            </w:r>
            <w:del w:id="64" w:author="nubia castillo" w:date="2019-01-24T13:53:00Z">
              <w:r w:rsidRPr="00C64549" w:rsidDel="00B9627F">
                <w:rPr>
                  <w:noProof/>
                  <w:rPrChange w:id="65" w:author="nubia castillo" w:date="2019-01-24T15:15:00Z">
                    <w:rPr>
                      <w:noProof/>
                      <w:u w:val="thick" w:color="28B473"/>
                    </w:rPr>
                  </w:rPrChange>
                </w:rPr>
                <w:delText>ach and e</w:delText>
              </w:r>
            </w:del>
            <w:r w:rsidRPr="00C64549">
              <w:rPr>
                <w:noProof/>
                <w:rPrChange w:id="66" w:author="nubia castillo" w:date="2019-01-24T15:15:00Z">
                  <w:rPr>
                    <w:noProof/>
                    <w:u w:val="thick" w:color="28B473"/>
                  </w:rPr>
                </w:rPrChange>
              </w:rPr>
              <w:t>very</w:t>
            </w:r>
            <w:r>
              <w:t xml:space="preserve"> one of these transactions </w:t>
            </w:r>
            <w:ins w:id="67" w:author="nubia castillo" w:date="2019-01-24T13:53:00Z">
              <w:r w:rsidR="00B9627F" w:rsidRPr="004E6534">
                <w:rPr>
                  <w:noProof/>
                  <w:rPrChange w:id="68" w:author="nubia castillo" w:date="2019-01-24T15:17:00Z">
                    <w:rPr>
                      <w:noProof/>
                      <w:u w:val="thick" w:color="E2534F"/>
                    </w:rPr>
                  </w:rPrChange>
                </w:rPr>
                <w:t>are</w:t>
              </w:r>
            </w:ins>
            <w:del w:id="69" w:author="nubia castillo" w:date="2019-01-24T13:53:00Z">
              <w:r w:rsidRPr="004E6534" w:rsidDel="00B9627F">
                <w:rPr>
                  <w:noProof/>
                  <w:rPrChange w:id="70" w:author="nubia castillo" w:date="2019-01-24T15:17:00Z">
                    <w:rPr>
                      <w:noProof/>
                      <w:u w:val="thick" w:color="E2534F"/>
                    </w:rPr>
                  </w:rPrChange>
                </w:rPr>
                <w:delText>is</w:delText>
              </w:r>
            </w:del>
            <w:r>
              <w:t xml:space="preserve"> verified by the consensus of a majority of the participants in the system, making fraudulent transactions unable to pass collective verification. On</w:t>
            </w:r>
            <w:ins w:id="71" w:author="nubia castillo" w:date="2019-01-24T14:02:00Z">
              <w:r w:rsidR="002356F0">
                <w:t>c</w:t>
              </w:r>
            </w:ins>
            <w:r>
              <w:t xml:space="preserve">e a record is created and verified by the blockchain, it can never </w:t>
            </w:r>
            <w:r w:rsidRPr="002B046C">
              <w:rPr>
                <w:noProof/>
                <w:rPrChange w:id="72" w:author="nubia castillo" w:date="2019-01-24T15:21:00Z">
                  <w:rPr>
                    <w:noProof/>
                    <w:u w:val="thick" w:color="28B473"/>
                  </w:rPr>
                </w:rPrChange>
              </w:rPr>
              <w:t>be altered</w:t>
            </w:r>
            <w:ins w:id="73" w:author="nubia castillo" w:date="2019-01-24T13:53:00Z">
              <w:r w:rsidR="00B9627F" w:rsidRPr="00B9627F">
                <w:rPr>
                  <w:noProof/>
                  <w:rPrChange w:id="74" w:author="nubia castillo" w:date="2019-01-24T13:53:00Z">
                    <w:rPr>
                      <w:noProof/>
                      <w:u w:val="thick" w:color="28B473"/>
                    </w:rPr>
                  </w:rPrChange>
                </w:rPr>
                <w:t>.</w:t>
              </w:r>
            </w:ins>
            <w:ins w:id="75" w:author="nubia castillo" w:date="2019-01-24T14:02:00Z">
              <w:r w:rsidR="002356F0">
                <w:rPr>
                  <w:noProof/>
                </w:rPr>
                <w:t>in theory</w:t>
              </w:r>
            </w:ins>
            <w:del w:id="76" w:author="nubia castillo" w:date="2019-01-24T14:02:00Z">
              <w:r w:rsidDel="002356F0">
                <w:delText xml:space="preserve">” </w:delText>
              </w:r>
            </w:del>
          </w:p>
          <w:p w14:paraId="3A34C08D" w14:textId="77777777" w:rsidR="002460B2" w:rsidRDefault="002460B2" w:rsidP="00227BB9"/>
          <w:p w14:paraId="14CBB25F" w14:textId="77777777" w:rsidR="002460B2" w:rsidRDefault="002460B2" w:rsidP="00227BB9"/>
        </w:tc>
        <w:tc>
          <w:tcPr>
            <w:tcW w:w="1666" w:type="dxa"/>
            <w:tcPrChange w:id="77" w:author="nubia castillo" w:date="2019-01-24T15:20:00Z">
              <w:tcPr>
                <w:tcW w:w="1705" w:type="dxa"/>
              </w:tcPr>
            </w:tcPrChange>
          </w:tcPr>
          <w:p w14:paraId="6586B57C" w14:textId="77777777" w:rsidR="002460B2" w:rsidRDefault="002460B2" w:rsidP="00227BB9">
            <w:r>
              <w:t>Zhao, J. L., Fan, S., &amp; Yan, J. (2016).</w:t>
            </w:r>
          </w:p>
        </w:tc>
      </w:tr>
      <w:tr w:rsidR="002460B2" w14:paraId="44695302" w14:textId="77777777" w:rsidTr="0065042D">
        <w:tc>
          <w:tcPr>
            <w:tcW w:w="990" w:type="dxa"/>
            <w:tcPrChange w:id="78" w:author="nubia castillo" w:date="2019-01-24T15:20:00Z">
              <w:tcPr>
                <w:tcW w:w="985" w:type="dxa"/>
              </w:tcPr>
            </w:tcPrChange>
          </w:tcPr>
          <w:p w14:paraId="57E80B64" w14:textId="77777777" w:rsidR="002460B2" w:rsidRDefault="002460B2" w:rsidP="00227BB9">
            <w:pPr>
              <w:jc w:val="center"/>
            </w:pPr>
          </w:p>
          <w:p w14:paraId="7C09DFF4" w14:textId="77777777" w:rsidR="002460B2" w:rsidRDefault="002460B2" w:rsidP="00227BB9">
            <w:pPr>
              <w:jc w:val="center"/>
            </w:pPr>
          </w:p>
          <w:p w14:paraId="21E191AC" w14:textId="77777777" w:rsidR="002460B2" w:rsidRDefault="002460B2" w:rsidP="00227BB9">
            <w:pPr>
              <w:jc w:val="center"/>
            </w:pPr>
          </w:p>
          <w:p w14:paraId="659E3B0A" w14:textId="77777777" w:rsidR="002460B2" w:rsidRDefault="002460B2" w:rsidP="00227BB9">
            <w:pPr>
              <w:jc w:val="center"/>
            </w:pPr>
          </w:p>
          <w:p w14:paraId="024BDA62" w14:textId="77777777" w:rsidR="002460B2" w:rsidRDefault="002460B2" w:rsidP="00227BB9">
            <w:pPr>
              <w:jc w:val="center"/>
            </w:pPr>
          </w:p>
          <w:p w14:paraId="33059CB9" w14:textId="77777777" w:rsidR="002460B2" w:rsidRDefault="002460B2" w:rsidP="00227BB9">
            <w:pPr>
              <w:jc w:val="center"/>
            </w:pPr>
            <w:r>
              <w:t>2</w:t>
            </w:r>
          </w:p>
        </w:tc>
        <w:tc>
          <w:tcPr>
            <w:tcW w:w="5974" w:type="dxa"/>
            <w:tcPrChange w:id="79" w:author="nubia castillo" w:date="2019-01-24T15:20:00Z">
              <w:tcPr>
                <w:tcW w:w="6660" w:type="dxa"/>
              </w:tcPr>
            </w:tcPrChange>
          </w:tcPr>
          <w:p w14:paraId="795A24BF" w14:textId="4B03A8D9" w:rsidR="002460B2" w:rsidRDefault="002460B2" w:rsidP="00227BB9">
            <w:r>
              <w:t xml:space="preserve">“Blockchain is a decentralized ledger network. Every time a transaction </w:t>
            </w:r>
            <w:r w:rsidRPr="002B046C">
              <w:rPr>
                <w:noProof/>
                <w:rPrChange w:id="80" w:author="nubia castillo" w:date="2019-01-24T15:21:00Z">
                  <w:rPr>
                    <w:noProof/>
                    <w:u w:val="thick" w:color="28B473"/>
                  </w:rPr>
                </w:rPrChange>
              </w:rPr>
              <w:t>is completed</w:t>
            </w:r>
            <w:r>
              <w:t xml:space="preserve">, it forms a “block,” and each new transaction is connected to the previous block to form a “chain”—hence the term “blockchain. The appeal of blockchain lies in its transparency and security. The blocks are chronological and immutable, meaning that every transaction is traceable and cannot </w:t>
            </w:r>
            <w:r w:rsidRPr="002B046C">
              <w:rPr>
                <w:noProof/>
                <w:rPrChange w:id="81" w:author="nubia castillo" w:date="2019-01-24T15:21:00Z">
                  <w:rPr>
                    <w:noProof/>
                    <w:u w:val="thick" w:color="28B473"/>
                  </w:rPr>
                </w:rPrChange>
              </w:rPr>
              <w:t>be altered</w:t>
            </w:r>
            <w:r>
              <w:t>. Because it is decentralized (meaning</w:t>
            </w:r>
            <w:ins w:id="82" w:author="nubia castillo" w:date="2019-01-24T14:03:00Z">
              <w:r w:rsidR="0049432E">
                <w:t xml:space="preserve"> it is</w:t>
              </w:r>
            </w:ins>
            <w:del w:id="83" w:author="nubia castillo" w:date="2019-01-24T14:03:00Z">
              <w:r w:rsidDel="0049432E">
                <w:delText xml:space="preserve"> </w:delText>
              </w:r>
              <w:r w:rsidRPr="00CE15D4" w:rsidDel="0049432E">
                <w:rPr>
                  <w:noProof/>
                  <w:rPrChange w:id="84" w:author="nubia castillo" w:date="2019-01-24T14:29:00Z">
                    <w:rPr>
                      <w:noProof/>
                      <w:u w:val="thick" w:color="28B473"/>
                    </w:rPr>
                  </w:rPrChange>
                </w:rPr>
                <w:delText>it</w:delText>
              </w:r>
            </w:del>
            <w:ins w:id="85" w:author="nubia castillo" w:date="2019-01-24T14:29:00Z">
              <w:r w:rsidR="00CE15D4">
                <w:rPr>
                  <w:noProof/>
                </w:rPr>
                <w:t xml:space="preserve"> </w:t>
              </w:r>
              <w:r w:rsidR="00CE15D4" w:rsidRPr="00C23563">
                <w:rPr>
                  <w:noProof/>
                </w:rPr>
                <w:t>i</w:t>
              </w:r>
            </w:ins>
            <w:ins w:id="86" w:author="nubia castillo" w:date="2019-01-24T15:18:00Z">
              <w:r w:rsidR="00C23563">
                <w:rPr>
                  <w:noProof/>
                </w:rPr>
                <w:t>t'</w:t>
              </w:r>
            </w:ins>
            <w:del w:id="87" w:author="nubia castillo" w:date="2019-01-24T13:53:00Z">
              <w:r w:rsidRPr="00C23563" w:rsidDel="00B9627F">
                <w:rPr>
                  <w:noProof/>
                  <w:rPrChange w:id="88" w:author="nubia castillo" w:date="2019-01-24T15:18:00Z">
                    <w:rPr>
                      <w:noProof/>
                      <w:u w:val="thick" w:color="28B473"/>
                    </w:rPr>
                  </w:rPrChange>
                </w:rPr>
                <w:delText>’</w:delText>
              </w:r>
            </w:del>
            <w:del w:id="89" w:author="nubia castillo" w:date="2019-01-24T14:03:00Z">
              <w:r w:rsidRPr="00C23563" w:rsidDel="0049432E">
                <w:rPr>
                  <w:noProof/>
                  <w:rPrChange w:id="90" w:author="nubia castillo" w:date="2019-01-24T15:18:00Z">
                    <w:rPr>
                      <w:noProof/>
                      <w:u w:val="thick" w:color="28B473"/>
                    </w:rPr>
                  </w:rPrChange>
                </w:rPr>
                <w:delText>s</w:delText>
              </w:r>
            </w:del>
            <w:r w:rsidRPr="0049432E">
              <w:rPr>
                <w:noProof/>
              </w:rPr>
              <w:t xml:space="preserve"> not</w:t>
            </w:r>
            <w:r>
              <w:t xml:space="preserve"> controlled by a single main authority but rather by the users), blockchain also cuts out the middleman when it comes to </w:t>
            </w:r>
            <w:r w:rsidRPr="004E6534">
              <w:rPr>
                <w:noProof/>
                <w:rPrChange w:id="91" w:author="nubia castillo" w:date="2019-01-24T15:17:00Z">
                  <w:rPr>
                    <w:noProof/>
                    <w:u w:val="thick" w:color="E2534F"/>
                  </w:rPr>
                </w:rPrChange>
              </w:rPr>
              <w:t>financ</w:t>
            </w:r>
            <w:ins w:id="92" w:author="nubia castillo" w:date="2019-01-24T13:53:00Z">
              <w:r w:rsidR="00B9627F" w:rsidRPr="004E6534">
                <w:rPr>
                  <w:noProof/>
                  <w:rPrChange w:id="93" w:author="nubia castillo" w:date="2019-01-24T15:17:00Z">
                    <w:rPr>
                      <w:noProof/>
                      <w:u w:val="thick" w:color="E2534F"/>
                    </w:rPr>
                  </w:rPrChange>
                </w:rPr>
                <w:t>ing</w:t>
              </w:r>
            </w:ins>
            <w:del w:id="94" w:author="nubia castillo" w:date="2019-01-24T13:53:00Z">
              <w:r w:rsidRPr="004E6534" w:rsidDel="00B9627F">
                <w:rPr>
                  <w:noProof/>
                  <w:rPrChange w:id="95" w:author="nubia castillo" w:date="2019-01-24T15:17:00Z">
                    <w:rPr>
                      <w:noProof/>
                      <w:u w:val="thick" w:color="E2534F"/>
                    </w:rPr>
                  </w:rPrChange>
                </w:rPr>
                <w:delText>e</w:delText>
              </w:r>
            </w:del>
            <w:r>
              <w:t>, by eliminating the need for a third party (</w:t>
            </w:r>
            <w:r w:rsidRPr="00B9627F">
              <w:rPr>
                <w:noProof/>
              </w:rPr>
              <w:t>i.e.</w:t>
            </w:r>
            <w:ins w:id="96" w:author="nubia castillo" w:date="2019-01-24T13:53:00Z">
              <w:r w:rsidR="00B9627F">
                <w:rPr>
                  <w:noProof/>
                </w:rPr>
                <w:t>,</w:t>
              </w:r>
            </w:ins>
            <w:r>
              <w:t xml:space="preserve"> banks or governments) to process </w:t>
            </w:r>
            <w:r w:rsidRPr="00CE15D4">
              <w:rPr>
                <w:noProof/>
                <w:rPrChange w:id="97" w:author="nubia castillo" w:date="2019-01-24T14:29:00Z">
                  <w:rPr>
                    <w:noProof/>
                    <w:u w:val="thick" w:color="28B473"/>
                  </w:rPr>
                </w:rPrChange>
              </w:rPr>
              <w:t>and</w:t>
            </w:r>
            <w:del w:id="98" w:author="nubia castillo" w:date="2019-01-24T13:53:00Z">
              <w:r w:rsidRPr="00CE15D4" w:rsidDel="00B9627F">
                <w:rPr>
                  <w:noProof/>
                  <w:rPrChange w:id="99" w:author="nubia castillo" w:date="2019-01-24T14:29:00Z">
                    <w:rPr>
                      <w:noProof/>
                      <w:u w:val="thick" w:color="28B473"/>
                    </w:rPr>
                  </w:rPrChange>
                </w:rPr>
                <w:delText>/or</w:delText>
              </w:r>
            </w:del>
            <w:r>
              <w:t xml:space="preserve"> store payments.”</w:t>
            </w:r>
          </w:p>
          <w:p w14:paraId="1240A56E" w14:textId="77777777" w:rsidR="002460B2" w:rsidRDefault="002460B2" w:rsidP="00227BB9"/>
          <w:p w14:paraId="5517321E" w14:textId="77777777" w:rsidR="002460B2" w:rsidRDefault="002460B2" w:rsidP="00227BB9"/>
        </w:tc>
        <w:tc>
          <w:tcPr>
            <w:tcW w:w="1666" w:type="dxa"/>
            <w:tcPrChange w:id="100" w:author="nubia castillo" w:date="2019-01-24T15:20:00Z">
              <w:tcPr>
                <w:tcW w:w="1705" w:type="dxa"/>
              </w:tcPr>
            </w:tcPrChange>
          </w:tcPr>
          <w:p w14:paraId="75EA9BD6" w14:textId="77777777" w:rsidR="002460B2" w:rsidRDefault="002460B2" w:rsidP="00227BB9">
            <w:r w:rsidRPr="00201BC3">
              <w:rPr>
                <w:rFonts w:ascii="Times New Roman" w:eastAsia="Times New Roman" w:hAnsi="Times New Roman" w:cs="Times New Roman"/>
                <w:sz w:val="24"/>
                <w:szCs w:val="24"/>
              </w:rPr>
              <w:t>Casey, M. J., &amp; Wong, P. (2017, March 13</w:t>
            </w:r>
            <w:r>
              <w:rPr>
                <w:rFonts w:ascii="Times New Roman" w:eastAsia="Times New Roman" w:hAnsi="Times New Roman" w:cs="Times New Roman"/>
                <w:sz w:val="24"/>
                <w:szCs w:val="24"/>
              </w:rPr>
              <w:t>)</w:t>
            </w:r>
          </w:p>
        </w:tc>
      </w:tr>
      <w:tr w:rsidR="002460B2" w14:paraId="73B2B035" w14:textId="77777777" w:rsidTr="0065042D">
        <w:tc>
          <w:tcPr>
            <w:tcW w:w="990" w:type="dxa"/>
            <w:tcPrChange w:id="101" w:author="nubia castillo" w:date="2019-01-24T15:20:00Z">
              <w:tcPr>
                <w:tcW w:w="985" w:type="dxa"/>
              </w:tcPr>
            </w:tcPrChange>
          </w:tcPr>
          <w:p w14:paraId="17A24DB8" w14:textId="77777777" w:rsidR="002460B2" w:rsidRDefault="002460B2" w:rsidP="00227BB9">
            <w:pPr>
              <w:jc w:val="center"/>
            </w:pPr>
          </w:p>
          <w:p w14:paraId="488C4517" w14:textId="77777777" w:rsidR="002460B2" w:rsidRDefault="002460B2" w:rsidP="00227BB9">
            <w:pPr>
              <w:jc w:val="center"/>
            </w:pPr>
          </w:p>
          <w:p w14:paraId="48435481" w14:textId="77777777" w:rsidR="002460B2" w:rsidRDefault="002460B2" w:rsidP="00227BB9">
            <w:pPr>
              <w:jc w:val="center"/>
            </w:pPr>
          </w:p>
          <w:p w14:paraId="5A0DA7D6" w14:textId="77777777" w:rsidR="002460B2" w:rsidRDefault="002460B2" w:rsidP="00227BB9">
            <w:pPr>
              <w:jc w:val="center"/>
            </w:pPr>
            <w:r>
              <w:t>3</w:t>
            </w:r>
          </w:p>
        </w:tc>
        <w:tc>
          <w:tcPr>
            <w:tcW w:w="5974" w:type="dxa"/>
            <w:tcPrChange w:id="102" w:author="nubia castillo" w:date="2019-01-24T15:20:00Z">
              <w:tcPr>
                <w:tcW w:w="6660" w:type="dxa"/>
              </w:tcPr>
            </w:tcPrChange>
          </w:tcPr>
          <w:p w14:paraId="58ECA7D0" w14:textId="77F60EA2" w:rsidR="002460B2" w:rsidRDefault="002460B2" w:rsidP="00227BB9">
            <w:r>
              <w:t>”</w:t>
            </w:r>
            <w:r w:rsidRPr="006630CE">
              <w:t xml:space="preserve"> </w:t>
            </w:r>
            <w:r>
              <w:t xml:space="preserve">The blockchain is a distributed ledger technology in the form of a distributed transactional database, secured by cryptography, and governed by a consensus mechanism. A blockchain is essentially a record of digital events. However, it is not ‘‘just a record,’’ since it can also contain </w:t>
            </w:r>
            <w:r w:rsidRPr="004E6534">
              <w:rPr>
                <w:noProof/>
                <w:rPrChange w:id="103" w:author="nubia castillo" w:date="2019-01-24T15:17:00Z">
                  <w:rPr>
                    <w:noProof/>
                    <w:u w:val="thick" w:color="E2534F"/>
                  </w:rPr>
                </w:rPrChange>
              </w:rPr>
              <w:t>so</w:t>
            </w:r>
            <w:ins w:id="104" w:author="nubia castillo" w:date="2019-01-24T13:54:00Z">
              <w:r w:rsidR="00B9627F" w:rsidRPr="004E6534">
                <w:rPr>
                  <w:noProof/>
                  <w:rPrChange w:id="105" w:author="nubia castillo" w:date="2019-01-24T15:17:00Z">
                    <w:rPr>
                      <w:noProof/>
                      <w:u w:val="thick" w:color="E2534F"/>
                    </w:rPr>
                  </w:rPrChange>
                </w:rPr>
                <w:t>-</w:t>
              </w:r>
            </w:ins>
            <w:del w:id="106" w:author="nubia castillo" w:date="2019-01-24T13:54:00Z">
              <w:r w:rsidRPr="004E6534" w:rsidDel="00B9627F">
                <w:rPr>
                  <w:noProof/>
                  <w:rPrChange w:id="107" w:author="nubia castillo" w:date="2019-01-24T15:17:00Z">
                    <w:rPr>
                      <w:noProof/>
                      <w:u w:val="thick" w:color="E2534F"/>
                    </w:rPr>
                  </w:rPrChange>
                </w:rPr>
                <w:delText xml:space="preserve"> </w:delText>
              </w:r>
            </w:del>
            <w:r w:rsidRPr="004E6534">
              <w:rPr>
                <w:noProof/>
                <w:rPrChange w:id="108" w:author="nubia castillo" w:date="2019-01-24T15:17:00Z">
                  <w:rPr>
                    <w:noProof/>
                    <w:u w:val="thick" w:color="E2534F"/>
                  </w:rPr>
                </w:rPrChange>
              </w:rPr>
              <w:t>called</w:t>
            </w:r>
            <w:r>
              <w:t xml:space="preserve"> smart contracts, which are programs stored on the </w:t>
            </w:r>
            <w:r>
              <w:lastRenderedPageBreak/>
              <w:t xml:space="preserve">blockchain that run as implemented without any risk of downtime, censorship, or </w:t>
            </w:r>
            <w:r w:rsidRPr="00B9627F">
              <w:rPr>
                <w:noProof/>
              </w:rPr>
              <w:t>fraud</w:t>
            </w:r>
            <w:ins w:id="109" w:author="nubia castillo" w:date="2019-01-24T13:54:00Z">
              <w:r w:rsidR="00B9627F">
                <w:rPr>
                  <w:noProof/>
                </w:rPr>
                <w:t>.</w:t>
              </w:r>
            </w:ins>
            <w:r>
              <w:t>”</w:t>
            </w:r>
          </w:p>
          <w:p w14:paraId="09EEC60F" w14:textId="77777777" w:rsidR="002460B2" w:rsidRDefault="002460B2" w:rsidP="00227BB9"/>
          <w:p w14:paraId="2830EBB7" w14:textId="77777777" w:rsidR="002460B2" w:rsidRDefault="002460B2" w:rsidP="00227BB9"/>
        </w:tc>
        <w:tc>
          <w:tcPr>
            <w:tcW w:w="1666" w:type="dxa"/>
            <w:tcPrChange w:id="110" w:author="nubia castillo" w:date="2019-01-24T15:20:00Z">
              <w:tcPr>
                <w:tcW w:w="1705" w:type="dxa"/>
              </w:tcPr>
            </w:tcPrChange>
          </w:tcPr>
          <w:p w14:paraId="77CFA325" w14:textId="77777777" w:rsidR="002460B2" w:rsidRDefault="002460B2" w:rsidP="00227BB9">
            <w:r>
              <w:lastRenderedPageBreak/>
              <w:t>(Buterin 2014)</w:t>
            </w:r>
          </w:p>
        </w:tc>
      </w:tr>
      <w:tr w:rsidR="002460B2" w14:paraId="54066D03" w14:textId="77777777" w:rsidTr="0065042D">
        <w:tc>
          <w:tcPr>
            <w:tcW w:w="990" w:type="dxa"/>
            <w:tcPrChange w:id="111" w:author="nubia castillo" w:date="2019-01-24T15:20:00Z">
              <w:tcPr>
                <w:tcW w:w="985" w:type="dxa"/>
              </w:tcPr>
            </w:tcPrChange>
          </w:tcPr>
          <w:p w14:paraId="291EE581" w14:textId="77777777" w:rsidR="002460B2" w:rsidRDefault="002460B2" w:rsidP="00227BB9">
            <w:pPr>
              <w:jc w:val="center"/>
            </w:pPr>
          </w:p>
          <w:p w14:paraId="21575045" w14:textId="77777777" w:rsidR="002460B2" w:rsidRDefault="002460B2" w:rsidP="00227BB9">
            <w:pPr>
              <w:jc w:val="center"/>
            </w:pPr>
          </w:p>
          <w:p w14:paraId="2DAF28B4" w14:textId="77777777" w:rsidR="002460B2" w:rsidRDefault="002460B2" w:rsidP="00227BB9">
            <w:pPr>
              <w:jc w:val="center"/>
            </w:pPr>
          </w:p>
          <w:p w14:paraId="33B95FBA" w14:textId="77777777" w:rsidR="002460B2" w:rsidRDefault="002460B2" w:rsidP="00227BB9">
            <w:pPr>
              <w:jc w:val="center"/>
            </w:pPr>
            <w:r>
              <w:t>4</w:t>
            </w:r>
          </w:p>
        </w:tc>
        <w:tc>
          <w:tcPr>
            <w:tcW w:w="5974" w:type="dxa"/>
            <w:tcPrChange w:id="112" w:author="nubia castillo" w:date="2019-01-24T15:20:00Z">
              <w:tcPr>
                <w:tcW w:w="6660" w:type="dxa"/>
              </w:tcPr>
            </w:tcPrChange>
          </w:tcPr>
          <w:p w14:paraId="699A3058" w14:textId="77777777" w:rsidR="002460B2" w:rsidRDefault="002460B2" w:rsidP="00227BB9">
            <w:r>
              <w:rPr>
                <w:b/>
              </w:rPr>
              <w:t>“</w:t>
            </w:r>
            <w:r>
              <w:t>A blockchain ledger allows participants to add blocks of information after each party runs algorithms to evaluate a proposed transaction. If the parties agree that the transaction looks valid -- identifying information matches the blockchain's history and follows the rules created by the participants -- then it will be approved, time-stamped and added to the chain. The data, encrypted and unchangeable, is always up-to-date on all participants' systems.”</w:t>
            </w:r>
          </w:p>
          <w:p w14:paraId="5B3D8EA3" w14:textId="77777777" w:rsidR="002460B2" w:rsidRDefault="002460B2" w:rsidP="00227BB9"/>
          <w:p w14:paraId="6395E7EB" w14:textId="77777777" w:rsidR="002460B2" w:rsidRDefault="002460B2" w:rsidP="00227BB9"/>
        </w:tc>
        <w:tc>
          <w:tcPr>
            <w:tcW w:w="1666" w:type="dxa"/>
            <w:tcPrChange w:id="113" w:author="nubia castillo" w:date="2019-01-24T15:20:00Z">
              <w:tcPr>
                <w:tcW w:w="1705" w:type="dxa"/>
              </w:tcPr>
            </w:tcPrChange>
          </w:tcPr>
          <w:p w14:paraId="08EF0102" w14:textId="77777777" w:rsidR="002460B2" w:rsidRDefault="002460B2" w:rsidP="00227BB9">
            <w:r>
              <w:t>Kim S. Nash, 2018</w:t>
            </w:r>
          </w:p>
        </w:tc>
      </w:tr>
      <w:tr w:rsidR="002460B2" w14:paraId="7641D10A" w14:textId="77777777" w:rsidTr="0065042D">
        <w:tc>
          <w:tcPr>
            <w:tcW w:w="990" w:type="dxa"/>
            <w:tcPrChange w:id="114" w:author="nubia castillo" w:date="2019-01-24T15:20:00Z">
              <w:tcPr>
                <w:tcW w:w="985" w:type="dxa"/>
              </w:tcPr>
            </w:tcPrChange>
          </w:tcPr>
          <w:p w14:paraId="1590EA47" w14:textId="77777777" w:rsidR="002460B2" w:rsidRDefault="002460B2" w:rsidP="00227BB9">
            <w:pPr>
              <w:jc w:val="center"/>
            </w:pPr>
          </w:p>
          <w:p w14:paraId="737865A1" w14:textId="77777777" w:rsidR="002460B2" w:rsidRDefault="002460B2" w:rsidP="00227BB9">
            <w:pPr>
              <w:jc w:val="center"/>
            </w:pPr>
          </w:p>
          <w:p w14:paraId="6CDFC866" w14:textId="77777777" w:rsidR="002460B2" w:rsidRDefault="002460B2" w:rsidP="00227BB9">
            <w:pPr>
              <w:jc w:val="center"/>
            </w:pPr>
          </w:p>
          <w:p w14:paraId="6017D515" w14:textId="77777777" w:rsidR="002460B2" w:rsidRDefault="002460B2" w:rsidP="00227BB9">
            <w:pPr>
              <w:jc w:val="center"/>
            </w:pPr>
            <w:r>
              <w:t>5</w:t>
            </w:r>
          </w:p>
        </w:tc>
        <w:tc>
          <w:tcPr>
            <w:tcW w:w="5974" w:type="dxa"/>
            <w:tcPrChange w:id="115" w:author="nubia castillo" w:date="2019-01-24T15:20:00Z">
              <w:tcPr>
                <w:tcW w:w="6660" w:type="dxa"/>
              </w:tcPr>
            </w:tcPrChange>
          </w:tcPr>
          <w:p w14:paraId="0D56735A" w14:textId="77777777" w:rsidR="002460B2" w:rsidRDefault="002460B2" w:rsidP="00227BB9">
            <w:r>
              <w:rPr>
                <w:b/>
              </w:rPr>
              <w:t>“</w:t>
            </w:r>
            <w:r>
              <w:t>A key property of blockchain technology, which distinguishes it from traditional database technology, is that it is publicly verifiable, supported by integrity and transparency of the system. In other words, it would be practically impossible to change an entry in the database, because it would require changing all of the data that comes before, on every single node.”</w:t>
            </w:r>
          </w:p>
        </w:tc>
        <w:tc>
          <w:tcPr>
            <w:tcW w:w="1666" w:type="dxa"/>
            <w:tcPrChange w:id="116" w:author="nubia castillo" w:date="2019-01-24T15:20:00Z">
              <w:tcPr>
                <w:tcW w:w="1705" w:type="dxa"/>
              </w:tcPr>
            </w:tcPrChange>
          </w:tcPr>
          <w:p w14:paraId="48940CAD" w14:textId="77777777" w:rsidR="002460B2" w:rsidRPr="00466D5D" w:rsidRDefault="002460B2" w:rsidP="00227BB9">
            <w:r w:rsidRPr="00466D5D">
              <w:t>Guatemala: Could Blockchain Help The Recognition Of International Arbitration Awards?</w:t>
            </w:r>
          </w:p>
          <w:p w14:paraId="72B71F89" w14:textId="77777777" w:rsidR="002460B2" w:rsidRPr="00466D5D" w:rsidRDefault="002460B2" w:rsidP="00227BB9">
            <w:r w:rsidRPr="00466D5D">
              <w:t xml:space="preserve">May 2018 </w:t>
            </w:r>
          </w:p>
        </w:tc>
      </w:tr>
      <w:tr w:rsidR="002460B2" w14:paraId="54EFB10C" w14:textId="77777777" w:rsidTr="0065042D">
        <w:tc>
          <w:tcPr>
            <w:tcW w:w="990" w:type="dxa"/>
            <w:tcPrChange w:id="117" w:author="nubia castillo" w:date="2019-01-24T15:20:00Z">
              <w:tcPr>
                <w:tcW w:w="985" w:type="dxa"/>
              </w:tcPr>
            </w:tcPrChange>
          </w:tcPr>
          <w:p w14:paraId="55FD59A7" w14:textId="77777777" w:rsidR="002460B2" w:rsidRDefault="002460B2" w:rsidP="00227BB9">
            <w:pPr>
              <w:jc w:val="center"/>
            </w:pPr>
          </w:p>
          <w:p w14:paraId="73654098" w14:textId="77777777" w:rsidR="002460B2" w:rsidRDefault="002460B2" w:rsidP="00227BB9">
            <w:pPr>
              <w:jc w:val="center"/>
            </w:pPr>
          </w:p>
          <w:p w14:paraId="0E6BFAC3" w14:textId="77777777" w:rsidR="002460B2" w:rsidRDefault="002460B2" w:rsidP="00227BB9">
            <w:pPr>
              <w:jc w:val="center"/>
            </w:pPr>
          </w:p>
          <w:p w14:paraId="5F7FC1E9" w14:textId="77777777" w:rsidR="002460B2" w:rsidRDefault="002460B2" w:rsidP="00227BB9">
            <w:pPr>
              <w:jc w:val="center"/>
            </w:pPr>
          </w:p>
          <w:p w14:paraId="433EF4E4" w14:textId="77777777" w:rsidR="002460B2" w:rsidRDefault="002460B2" w:rsidP="00227BB9">
            <w:pPr>
              <w:jc w:val="center"/>
            </w:pPr>
          </w:p>
          <w:p w14:paraId="6145A239" w14:textId="77777777" w:rsidR="002460B2" w:rsidRDefault="002460B2" w:rsidP="00227BB9">
            <w:pPr>
              <w:jc w:val="center"/>
            </w:pPr>
            <w:r>
              <w:t>6</w:t>
            </w:r>
          </w:p>
        </w:tc>
        <w:tc>
          <w:tcPr>
            <w:tcW w:w="5974" w:type="dxa"/>
            <w:tcPrChange w:id="118" w:author="nubia castillo" w:date="2019-01-24T15:20:00Z">
              <w:tcPr>
                <w:tcW w:w="6660" w:type="dxa"/>
              </w:tcPr>
            </w:tcPrChange>
          </w:tcPr>
          <w:p w14:paraId="476D44EA" w14:textId="386605F0" w:rsidR="002460B2" w:rsidDel="00B9627F" w:rsidRDefault="002460B2" w:rsidP="00227BB9">
            <w:pPr>
              <w:rPr>
                <w:del w:id="119" w:author="nubia castillo" w:date="2019-01-24T13:57:00Z"/>
              </w:rPr>
            </w:pPr>
            <w:r>
              <w:t xml:space="preserve">“Blockchain, in layman's terms is a technical solution to the gathering of multiple </w:t>
            </w:r>
            <w:r w:rsidRPr="004E6534">
              <w:rPr>
                <w:noProof/>
              </w:rPr>
              <w:t>third</w:t>
            </w:r>
            <w:ins w:id="120" w:author="nubia castillo" w:date="2019-01-24T13:56:00Z">
              <w:r w:rsidR="00B9627F" w:rsidRPr="004E6534">
                <w:rPr>
                  <w:noProof/>
                </w:rPr>
                <w:t>-</w:t>
              </w:r>
            </w:ins>
            <w:del w:id="121" w:author="nubia castillo" w:date="2019-01-24T13:56:00Z">
              <w:r w:rsidRPr="004E6534" w:rsidDel="00B9627F">
                <w:rPr>
                  <w:noProof/>
                </w:rPr>
                <w:delText xml:space="preserve"> </w:delText>
              </w:r>
            </w:del>
            <w:r w:rsidRPr="004E6534">
              <w:rPr>
                <w:noProof/>
              </w:rPr>
              <w:t>party</w:t>
            </w:r>
            <w:r>
              <w:t xml:space="preserve"> confirmations of events and facts surrounding a particular transaction that can provide the key transaction parties with</w:t>
            </w:r>
            <w:ins w:id="122" w:author="nubia castillo" w:date="2019-01-24T13:57:00Z">
              <w:r w:rsidR="00B9627F">
                <w:t xml:space="preserve"> the </w:t>
              </w:r>
            </w:ins>
          </w:p>
          <w:p w14:paraId="45F9A78A" w14:textId="77777777" w:rsidR="002460B2" w:rsidRDefault="002460B2" w:rsidP="00227BB9">
            <w:r w:rsidRPr="00B9627F">
              <w:rPr>
                <w:noProof/>
              </w:rPr>
              <w:t>assurance</w:t>
            </w:r>
            <w:r>
              <w:t xml:space="preserve"> that their counterpart's performance of the contract has occurred and that the transaction has</w:t>
            </w:r>
          </w:p>
          <w:p w14:paraId="159D2D81" w14:textId="77777777" w:rsidR="002460B2" w:rsidRDefault="002460B2" w:rsidP="00227BB9">
            <w:r>
              <w:t>completed. What might have been achieved in former days by making a dozen phone calls or participating in a dozen meetings and exchanging multiple pieces of paper could be achieved by a dozen secure and authenticated electronic record "blocks" being "chained" together to provide incontrovertible proof of contractual performance.”</w:t>
            </w:r>
          </w:p>
          <w:p w14:paraId="49E77592" w14:textId="77777777" w:rsidR="002460B2" w:rsidRDefault="002460B2" w:rsidP="00227BB9"/>
          <w:p w14:paraId="4F96355C" w14:textId="77777777" w:rsidR="002460B2" w:rsidRDefault="002460B2" w:rsidP="00227BB9"/>
        </w:tc>
        <w:tc>
          <w:tcPr>
            <w:tcW w:w="1666" w:type="dxa"/>
            <w:tcPrChange w:id="123" w:author="nubia castillo" w:date="2019-01-24T15:20:00Z">
              <w:tcPr>
                <w:tcW w:w="1705" w:type="dxa"/>
              </w:tcPr>
            </w:tcPrChange>
          </w:tcPr>
          <w:p w14:paraId="5089E3A9" w14:textId="77777777" w:rsidR="002460B2" w:rsidRDefault="002460B2" w:rsidP="00227BB9">
            <w:r>
              <w:t xml:space="preserve">Robert Parson 2018 </w:t>
            </w:r>
          </w:p>
        </w:tc>
      </w:tr>
      <w:tr w:rsidR="002460B2" w14:paraId="2E3D2D97" w14:textId="77777777" w:rsidTr="0065042D">
        <w:tc>
          <w:tcPr>
            <w:tcW w:w="990" w:type="dxa"/>
            <w:tcPrChange w:id="124" w:author="nubia castillo" w:date="2019-01-24T15:20:00Z">
              <w:tcPr>
                <w:tcW w:w="985" w:type="dxa"/>
              </w:tcPr>
            </w:tcPrChange>
          </w:tcPr>
          <w:p w14:paraId="0A67ED5C" w14:textId="77777777" w:rsidR="002460B2" w:rsidRDefault="002460B2" w:rsidP="00227BB9">
            <w:pPr>
              <w:jc w:val="center"/>
            </w:pPr>
          </w:p>
          <w:p w14:paraId="50098749" w14:textId="77777777" w:rsidR="002460B2" w:rsidRDefault="002460B2" w:rsidP="00227BB9">
            <w:pPr>
              <w:jc w:val="center"/>
            </w:pPr>
          </w:p>
          <w:p w14:paraId="1897E373" w14:textId="77777777" w:rsidR="002460B2" w:rsidRDefault="002460B2" w:rsidP="00227BB9">
            <w:pPr>
              <w:jc w:val="center"/>
            </w:pPr>
            <w:r>
              <w:t>7</w:t>
            </w:r>
          </w:p>
        </w:tc>
        <w:tc>
          <w:tcPr>
            <w:tcW w:w="5974" w:type="dxa"/>
            <w:tcPrChange w:id="125" w:author="nubia castillo" w:date="2019-01-24T15:20:00Z">
              <w:tcPr>
                <w:tcW w:w="6660" w:type="dxa"/>
              </w:tcPr>
            </w:tcPrChange>
          </w:tcPr>
          <w:p w14:paraId="15FD63C9" w14:textId="604138AB" w:rsidR="002460B2" w:rsidRDefault="002460B2" w:rsidP="00227BB9">
            <w:r>
              <w:t xml:space="preserve">“As a refresher, a blockchain </w:t>
            </w:r>
            <w:ins w:id="126" w:author="nubia castillo" w:date="2019-01-24T13:57:00Z">
              <w:r w:rsidR="00B9627F" w:rsidRPr="00DD0209">
                <w:rPr>
                  <w:noProof/>
                </w:rPr>
                <w:t>is</w:t>
              </w:r>
            </w:ins>
            <w:del w:id="127" w:author="nubia castillo" w:date="2019-01-24T13:57:00Z">
              <w:r w:rsidRPr="00DD0209" w:rsidDel="00B9627F">
                <w:rPr>
                  <w:noProof/>
                </w:rPr>
                <w:delText>are</w:delText>
              </w:r>
            </w:del>
            <w:r>
              <w:t xml:space="preserve"> decentralized, secure, digital ledgers that can be used to record many different types of information. First developed as the architecture behind the popular </w:t>
            </w:r>
            <w:r w:rsidRPr="00DD0209">
              <w:rPr>
                <w:noProof/>
              </w:rPr>
              <w:t>crypto</w:t>
            </w:r>
            <w:del w:id="128" w:author="nubia castillo" w:date="2019-01-24T15:18:00Z">
              <w:r w:rsidRPr="00DD0209" w:rsidDel="00DD0209">
                <w:rPr>
                  <w:noProof/>
                </w:rPr>
                <w:delText xml:space="preserve"> </w:delText>
              </w:r>
            </w:del>
            <w:r w:rsidRPr="00DD0209">
              <w:rPr>
                <w:noProof/>
              </w:rPr>
              <w:t>currency</w:t>
            </w:r>
            <w:r>
              <w:t xml:space="preserve"> Bitcoin, it allows for real-time transfers and a dramatic reduction in transfer </w:t>
            </w:r>
            <w:r w:rsidRPr="00B9627F">
              <w:rPr>
                <w:noProof/>
              </w:rPr>
              <w:t>fees</w:t>
            </w:r>
            <w:ins w:id="129" w:author="nubia castillo" w:date="2019-01-24T13:57:00Z">
              <w:r w:rsidR="00B9627F">
                <w:rPr>
                  <w:noProof/>
                </w:rPr>
                <w:t>.</w:t>
              </w:r>
            </w:ins>
            <w:r>
              <w:t>”</w:t>
            </w:r>
          </w:p>
          <w:p w14:paraId="34E9C18E" w14:textId="77777777" w:rsidR="002460B2" w:rsidRDefault="002460B2" w:rsidP="00227BB9"/>
          <w:p w14:paraId="06B32C85" w14:textId="77777777" w:rsidR="002460B2" w:rsidRDefault="002460B2" w:rsidP="00227BB9"/>
        </w:tc>
        <w:tc>
          <w:tcPr>
            <w:tcW w:w="1666" w:type="dxa"/>
            <w:tcPrChange w:id="130" w:author="nubia castillo" w:date="2019-01-24T15:20:00Z">
              <w:tcPr>
                <w:tcW w:w="1705" w:type="dxa"/>
              </w:tcPr>
            </w:tcPrChange>
          </w:tcPr>
          <w:p w14:paraId="22BFAC2E" w14:textId="77777777" w:rsidR="002460B2" w:rsidRDefault="002460B2" w:rsidP="00227BB9">
            <w:r>
              <w:t xml:space="preserve">Martin Rogers July 2017 </w:t>
            </w:r>
          </w:p>
        </w:tc>
      </w:tr>
      <w:tr w:rsidR="002460B2" w14:paraId="0358FF9C" w14:textId="77777777" w:rsidTr="0065042D">
        <w:tc>
          <w:tcPr>
            <w:tcW w:w="990" w:type="dxa"/>
            <w:tcPrChange w:id="131" w:author="nubia castillo" w:date="2019-01-24T15:20:00Z">
              <w:tcPr>
                <w:tcW w:w="985" w:type="dxa"/>
              </w:tcPr>
            </w:tcPrChange>
          </w:tcPr>
          <w:p w14:paraId="7C0ABB44" w14:textId="77777777" w:rsidR="002460B2" w:rsidRDefault="002460B2" w:rsidP="00227BB9">
            <w:pPr>
              <w:jc w:val="center"/>
            </w:pPr>
          </w:p>
          <w:p w14:paraId="42BF0F7F" w14:textId="77777777" w:rsidR="002460B2" w:rsidRDefault="002460B2" w:rsidP="00227BB9">
            <w:pPr>
              <w:jc w:val="center"/>
            </w:pPr>
          </w:p>
          <w:p w14:paraId="36C25547" w14:textId="77777777" w:rsidR="002460B2" w:rsidRDefault="002460B2" w:rsidP="00227BB9">
            <w:pPr>
              <w:jc w:val="center"/>
            </w:pPr>
          </w:p>
          <w:p w14:paraId="584E4BF9" w14:textId="77777777" w:rsidR="002460B2" w:rsidRDefault="002460B2" w:rsidP="00227BB9">
            <w:pPr>
              <w:jc w:val="center"/>
            </w:pPr>
          </w:p>
          <w:p w14:paraId="4EC57EBA" w14:textId="77777777" w:rsidR="002460B2" w:rsidRDefault="002460B2" w:rsidP="00227BB9">
            <w:pPr>
              <w:jc w:val="center"/>
            </w:pPr>
            <w:r>
              <w:t>8</w:t>
            </w:r>
          </w:p>
        </w:tc>
        <w:tc>
          <w:tcPr>
            <w:tcW w:w="5974" w:type="dxa"/>
            <w:tcPrChange w:id="132" w:author="nubia castillo" w:date="2019-01-24T15:20:00Z">
              <w:tcPr>
                <w:tcW w:w="6660" w:type="dxa"/>
              </w:tcPr>
            </w:tcPrChange>
          </w:tcPr>
          <w:p w14:paraId="099B754C" w14:textId="55D3B75D" w:rsidR="002460B2" w:rsidRDefault="002460B2" w:rsidP="00227BB9">
            <w:r>
              <w:t xml:space="preserve">“A blockchain can be viewed as a data structure which makes it possible to create a tamper-proof digital ledger of transactions and share them. Cryptography allows anyone access to add to the ledger securely. There is no central authority or a middleman such as a bank or financial </w:t>
            </w:r>
            <w:r>
              <w:lastRenderedPageBreak/>
              <w:t xml:space="preserve">institution.6 It is impossible or </w:t>
            </w:r>
            <w:ins w:id="133" w:author="nubia castillo" w:date="2019-01-24T13:57:00Z">
              <w:r w:rsidR="00B9627F" w:rsidRPr="00734BC8">
                <w:rPr>
                  <w:noProof/>
                </w:rPr>
                <w:t>challenging</w:t>
              </w:r>
            </w:ins>
            <w:ins w:id="134" w:author="nubia castillo" w:date="2019-01-24T13:59:00Z">
              <w:r w:rsidR="00734BC8">
                <w:rPr>
                  <w:noProof/>
                </w:rPr>
                <w:t xml:space="preserve"> </w:t>
              </w:r>
            </w:ins>
            <w:ins w:id="135" w:author="nubia castillo" w:date="2019-01-24T15:18:00Z">
              <w:r w:rsidR="00DD0209">
                <w:rPr>
                  <w:noProof/>
                </w:rPr>
                <w:t>challenging</w:t>
              </w:r>
            </w:ins>
            <w:del w:id="136" w:author="nubia castillo" w:date="2019-01-24T13:57:00Z">
              <w:r w:rsidRPr="00DD0209" w:rsidDel="00B9627F">
                <w:rPr>
                  <w:noProof/>
                </w:rPr>
                <w:delText>extremely difficult</w:delText>
              </w:r>
            </w:del>
            <w:r>
              <w:t xml:space="preserve"> to change or remove data blocks recorded on the ledger.  Due to these features, blockchain can arguably make it possible to reduce or eliminate integrity violations such as fraud and corruption, and reduce transaction costs.”</w:t>
            </w:r>
          </w:p>
          <w:p w14:paraId="2BEFA247" w14:textId="77777777" w:rsidR="002460B2" w:rsidRDefault="002460B2" w:rsidP="00227BB9"/>
          <w:p w14:paraId="23314414" w14:textId="77777777" w:rsidR="002460B2" w:rsidRDefault="002460B2" w:rsidP="00227BB9"/>
        </w:tc>
        <w:tc>
          <w:tcPr>
            <w:tcW w:w="1666" w:type="dxa"/>
            <w:tcPrChange w:id="137" w:author="nubia castillo" w:date="2019-01-24T15:20:00Z">
              <w:tcPr>
                <w:tcW w:w="1705" w:type="dxa"/>
              </w:tcPr>
            </w:tcPrChange>
          </w:tcPr>
          <w:p w14:paraId="340D7547" w14:textId="77777777" w:rsidR="002460B2" w:rsidRDefault="002460B2" w:rsidP="00227BB9">
            <w:r>
              <w:lastRenderedPageBreak/>
              <w:t xml:space="preserve">Nir Kshetri 2017 </w:t>
            </w:r>
          </w:p>
        </w:tc>
      </w:tr>
      <w:tr w:rsidR="002460B2" w14:paraId="513C9C6B" w14:textId="77777777" w:rsidTr="0065042D">
        <w:tc>
          <w:tcPr>
            <w:tcW w:w="990" w:type="dxa"/>
            <w:tcPrChange w:id="138" w:author="nubia castillo" w:date="2019-01-24T15:20:00Z">
              <w:tcPr>
                <w:tcW w:w="985" w:type="dxa"/>
              </w:tcPr>
            </w:tcPrChange>
          </w:tcPr>
          <w:p w14:paraId="0852BCD9" w14:textId="77777777" w:rsidR="002460B2" w:rsidRDefault="002460B2" w:rsidP="00227BB9">
            <w:pPr>
              <w:jc w:val="center"/>
            </w:pPr>
          </w:p>
          <w:p w14:paraId="692374A5" w14:textId="77777777" w:rsidR="002460B2" w:rsidRDefault="002460B2" w:rsidP="00227BB9">
            <w:pPr>
              <w:jc w:val="center"/>
            </w:pPr>
          </w:p>
          <w:p w14:paraId="103ED767" w14:textId="77777777" w:rsidR="002460B2" w:rsidRDefault="002460B2" w:rsidP="00227BB9">
            <w:pPr>
              <w:jc w:val="center"/>
            </w:pPr>
          </w:p>
          <w:p w14:paraId="55DA4EC0" w14:textId="77777777" w:rsidR="002460B2" w:rsidRDefault="002460B2" w:rsidP="00227BB9">
            <w:pPr>
              <w:jc w:val="center"/>
            </w:pPr>
          </w:p>
          <w:p w14:paraId="330C0EC4" w14:textId="77777777" w:rsidR="002460B2" w:rsidRDefault="002460B2" w:rsidP="00227BB9">
            <w:pPr>
              <w:jc w:val="center"/>
            </w:pPr>
          </w:p>
          <w:p w14:paraId="709F4812" w14:textId="77777777" w:rsidR="002460B2" w:rsidRDefault="002460B2" w:rsidP="00227BB9">
            <w:pPr>
              <w:jc w:val="center"/>
            </w:pPr>
          </w:p>
          <w:p w14:paraId="299CD6B2" w14:textId="77777777" w:rsidR="002460B2" w:rsidRDefault="002460B2" w:rsidP="00227BB9">
            <w:pPr>
              <w:jc w:val="center"/>
            </w:pPr>
          </w:p>
          <w:p w14:paraId="00E543C2" w14:textId="77777777" w:rsidR="002460B2" w:rsidRDefault="002460B2" w:rsidP="00227BB9">
            <w:pPr>
              <w:jc w:val="center"/>
            </w:pPr>
            <w:r>
              <w:t>9</w:t>
            </w:r>
          </w:p>
        </w:tc>
        <w:tc>
          <w:tcPr>
            <w:tcW w:w="5974" w:type="dxa"/>
            <w:tcPrChange w:id="139" w:author="nubia castillo" w:date="2019-01-24T15:20:00Z">
              <w:tcPr>
                <w:tcW w:w="6660" w:type="dxa"/>
              </w:tcPr>
            </w:tcPrChange>
          </w:tcPr>
          <w:p w14:paraId="76651BD3" w14:textId="00A37091" w:rsidR="002460B2" w:rsidRPr="00D46491" w:rsidRDefault="002460B2" w:rsidP="00227BB9">
            <w:r>
              <w:t>“</w:t>
            </w:r>
            <w:r w:rsidRPr="00D46491">
              <w:t>Blockchain is built on the Bitcoin protocol, the first peer-to-peer (P2P) electronic case systems that allow payments to be sent online from one entity to another without the intervention of a financial institution (Nakamoto </w:t>
            </w:r>
            <w:r w:rsidR="002B046C">
              <w:fldChar w:fldCharType="begin"/>
            </w:r>
            <w:r w:rsidR="002B046C">
              <w:instrText xml:space="preserve"> HYPERLINK "https://link.springer.com/article/10.1186/s40854-01</w:instrText>
            </w:r>
            <w:r w:rsidR="002B046C">
              <w:instrText xml:space="preserve">6-0039-4" \l "CR22" \o "View reference" </w:instrText>
            </w:r>
            <w:r w:rsidR="002B046C">
              <w:fldChar w:fldCharType="separate"/>
            </w:r>
            <w:r w:rsidRPr="00D46491">
              <w:t>2008</w:t>
            </w:r>
            <w:r w:rsidR="002B046C">
              <w:fldChar w:fldCharType="end"/>
            </w:r>
            <w:r w:rsidRPr="00D46491">
              <w:t>). As a result, trust is established not by powerful intermediaries, such as banks, governments, and technology companies, but through mass collaboration and clever code on the Blockchain (Tapscott and Tapscott </w:t>
            </w:r>
            <w:r w:rsidR="002B046C">
              <w:fldChar w:fldCharType="begin"/>
            </w:r>
            <w:r w:rsidR="002B046C">
              <w:instrText xml:space="preserve"> HYPERLINK "https://link.springer.com/article/10.1186/s40854-016-0039-4" \l "CR32" \o "View reference" </w:instrText>
            </w:r>
            <w:r w:rsidR="002B046C">
              <w:fldChar w:fldCharType="separate"/>
            </w:r>
            <w:r w:rsidRPr="00D46491">
              <w:t>2016</w:t>
            </w:r>
            <w:r w:rsidR="002B046C">
              <w:fldChar w:fldCharType="end"/>
            </w:r>
            <w:r w:rsidRPr="00D46491">
              <w:t xml:space="preserve">). </w:t>
            </w:r>
            <w:ins w:id="140" w:author="nubia castillo" w:date="2019-01-24T13:57:00Z">
              <w:r w:rsidR="00B9627F">
                <w:rPr>
                  <w:noProof/>
                </w:rPr>
                <w:t xml:space="preserve">The </w:t>
              </w:r>
              <w:r w:rsidR="00B9627F" w:rsidRPr="00DD0209">
                <w:rPr>
                  <w:noProof/>
                </w:rPr>
                <w:t>b</w:t>
              </w:r>
            </w:ins>
            <w:del w:id="141" w:author="nubia castillo" w:date="2019-01-24T13:57:00Z">
              <w:r w:rsidRPr="00DD0209" w:rsidDel="00B9627F">
                <w:rPr>
                  <w:noProof/>
                </w:rPr>
                <w:delText>B</w:delText>
              </w:r>
            </w:del>
            <w:r w:rsidRPr="00DD0209">
              <w:rPr>
                <w:noProof/>
              </w:rPr>
              <w:t>lockchain</w:t>
            </w:r>
            <w:r w:rsidRPr="00D46491">
              <w:t xml:space="preserve"> is a transaction database shared by anyone participating in the system. </w:t>
            </w:r>
            <w:del w:id="142" w:author="nubia castillo" w:date="2019-01-24T13:59:00Z">
              <w:r w:rsidRPr="00D46491" w:rsidDel="00D42438">
                <w:delText>With</w:delText>
              </w:r>
            </w:del>
            <w:r w:rsidRPr="00D46491">
              <w:t xml:space="preserve"> </w:t>
            </w:r>
            <w:r w:rsidRPr="00C23563">
              <w:rPr>
                <w:noProof/>
              </w:rPr>
              <w:t>crypto</w:t>
            </w:r>
            <w:del w:id="143" w:author="nubia castillo" w:date="2019-01-24T15:18:00Z">
              <w:r w:rsidRPr="00C23563" w:rsidDel="00C23563">
                <w:rPr>
                  <w:noProof/>
                </w:rPr>
                <w:delText xml:space="preserve"> </w:delText>
              </w:r>
            </w:del>
            <w:r w:rsidRPr="00C23563">
              <w:rPr>
                <w:noProof/>
              </w:rPr>
              <w:t>currency</w:t>
            </w:r>
            <w:ins w:id="144" w:author="nubia castillo" w:date="2019-01-24T14:01:00Z">
              <w:r w:rsidR="00D42438" w:rsidRPr="00D42438">
                <w:rPr>
                  <w:noProof/>
                  <w:rPrChange w:id="145" w:author="nubia castillo" w:date="2019-01-24T14:01:00Z">
                    <w:rPr>
                      <w:noProof/>
                      <w:u w:val="thick" w:color="E2534F"/>
                    </w:rPr>
                  </w:rPrChange>
                </w:rPr>
                <w:t xml:space="preserve"> </w:t>
              </w:r>
            </w:ins>
            <w:ins w:id="146" w:author="nubia castillo" w:date="2019-01-24T13:59:00Z">
              <w:r w:rsidR="00D42438" w:rsidRPr="00D42438">
                <w:rPr>
                  <w:noProof/>
                  <w:rPrChange w:id="147" w:author="nubia castillo" w:date="2019-01-24T14:01:00Z">
                    <w:rPr>
                      <w:noProof/>
                      <w:u w:val="thick" w:color="E2534F"/>
                    </w:rPr>
                  </w:rPrChange>
                </w:rPr>
                <w:t>is the most</w:t>
              </w:r>
            </w:ins>
            <w:ins w:id="148" w:author="nubia castillo" w:date="2019-01-24T14:00:00Z">
              <w:r w:rsidR="00D42438" w:rsidRPr="00D42438">
                <w:rPr>
                  <w:noProof/>
                  <w:rPrChange w:id="149" w:author="nubia castillo" w:date="2019-01-24T14:01:00Z">
                    <w:rPr>
                      <w:noProof/>
                      <w:u w:val="thick" w:color="E2534F"/>
                    </w:rPr>
                  </w:rPrChange>
                </w:rPr>
                <w:t xml:space="preserve"> known application of Blockchain technology</w:t>
              </w:r>
            </w:ins>
            <w:r w:rsidRPr="00D46491">
              <w:t xml:space="preserve">, transactions records </w:t>
            </w:r>
            <w:bookmarkStart w:id="150" w:name="_GoBack"/>
            <w:bookmarkEnd w:id="150"/>
            <w:r w:rsidRPr="00C16EFD">
              <w:rPr>
                <w:noProof/>
              </w:rPr>
              <w:t>are stored</w:t>
            </w:r>
            <w:r w:rsidRPr="00D46491">
              <w:t xml:space="preserve"> as data blocks, which are chained together cryptographically. It is open to any node in the system</w:t>
            </w:r>
            <w:ins w:id="151" w:author="nubia castillo" w:date="2019-01-24T13:57:00Z">
              <w:r w:rsidR="00B9627F">
                <w:t>,</w:t>
              </w:r>
            </w:ins>
            <w:r w:rsidRPr="00D46491">
              <w:t xml:space="preserve"> </w:t>
            </w:r>
            <w:r w:rsidRPr="00B9627F">
              <w:rPr>
                <w:noProof/>
              </w:rPr>
              <w:t>and</w:t>
            </w:r>
            <w:r w:rsidRPr="00D46491">
              <w:t xml:space="preserve"> everyone can enter new entries. However, new blocks cannot be added without the proof-of-work and agreement by the other nodes participating in the system. </w:t>
            </w:r>
            <w:ins w:id="152" w:author="nubia castillo" w:date="2019-01-24T13:57:00Z">
              <w:r w:rsidR="00B9627F">
                <w:rPr>
                  <w:noProof/>
                </w:rPr>
                <w:t>At this moment</w:t>
              </w:r>
            </w:ins>
            <w:ins w:id="153" w:author="nubia castillo" w:date="2019-01-24T13:58:00Z">
              <w:r w:rsidR="00B9627F">
                <w:rPr>
                  <w:noProof/>
                </w:rPr>
                <w:t xml:space="preserve"> At this moment</w:t>
              </w:r>
            </w:ins>
            <w:ins w:id="154" w:author="nubia castillo" w:date="2019-01-24T14:01:00Z">
              <w:r w:rsidR="00D42438">
                <w:rPr>
                  <w:noProof/>
                </w:rPr>
                <w:t xml:space="preserve"> At this moment</w:t>
              </w:r>
            </w:ins>
            <w:ins w:id="155" w:author="nubia castillo" w:date="2019-01-24T15:18:00Z">
              <w:r w:rsidR="00DD0209">
                <w:rPr>
                  <w:noProof/>
                </w:rPr>
                <w:t xml:space="preserve"> At this moment</w:t>
              </w:r>
            </w:ins>
            <w:del w:id="156" w:author="nubia castillo" w:date="2019-01-24T13:57:00Z">
              <w:r w:rsidRPr="00DD0209" w:rsidDel="00B9627F">
                <w:rPr>
                  <w:noProof/>
                </w:rPr>
                <w:delText>Hereby</w:delText>
              </w:r>
            </w:del>
            <w:r w:rsidRPr="00D46491">
              <w:t xml:space="preserve">, blockchain guarantees the accuracy of the information it stores. </w:t>
            </w:r>
            <w:ins w:id="157" w:author="nubia castillo" w:date="2019-01-24T13:57:00Z">
              <w:r w:rsidR="00B9627F">
                <w:rPr>
                  <w:noProof/>
                </w:rPr>
                <w:t xml:space="preserve">The </w:t>
              </w:r>
              <w:r w:rsidR="00B9627F" w:rsidRPr="00DD0209">
                <w:rPr>
                  <w:noProof/>
                </w:rPr>
                <w:t>b</w:t>
              </w:r>
            </w:ins>
            <w:del w:id="158" w:author="nubia castillo" w:date="2019-01-24T13:57:00Z">
              <w:r w:rsidRPr="00DD0209" w:rsidDel="00B9627F">
                <w:rPr>
                  <w:noProof/>
                </w:rPr>
                <w:delText>B</w:delText>
              </w:r>
            </w:del>
            <w:r w:rsidRPr="00DD0209">
              <w:rPr>
                <w:noProof/>
              </w:rPr>
              <w:t>lockchain</w:t>
            </w:r>
            <w:r w:rsidRPr="00D46491">
              <w:t xml:space="preserve"> is immutable; therefore, once a block is modified, it will also regenerate every subsequent block (Khan </w:t>
            </w:r>
            <w:r w:rsidR="002B046C">
              <w:fldChar w:fldCharType="begin"/>
            </w:r>
            <w:r w:rsidR="002B046C">
              <w:instrText xml:space="preserve"> HYPERLINK "https://link.springer.com/article/10.1186/s40854-016-0039</w:instrText>
            </w:r>
            <w:r w:rsidR="002B046C">
              <w:instrText xml:space="preserve">-4" \l "CR13" \o "View reference" </w:instrText>
            </w:r>
            <w:r w:rsidR="002B046C">
              <w:fldChar w:fldCharType="separate"/>
            </w:r>
            <w:r w:rsidRPr="00D46491">
              <w:t>2015</w:t>
            </w:r>
            <w:r w:rsidR="002B046C">
              <w:fldChar w:fldCharType="end"/>
            </w:r>
            <w:r w:rsidRPr="00D46491">
              <w:t>).</w:t>
            </w:r>
            <w:r>
              <w:t>”</w:t>
            </w:r>
          </w:p>
        </w:tc>
        <w:tc>
          <w:tcPr>
            <w:tcW w:w="1666" w:type="dxa"/>
            <w:tcPrChange w:id="159" w:author="nubia castillo" w:date="2019-01-24T15:20:00Z">
              <w:tcPr>
                <w:tcW w:w="1705" w:type="dxa"/>
              </w:tcPr>
            </w:tcPrChange>
          </w:tcPr>
          <w:p w14:paraId="1FE97041" w14:textId="77777777" w:rsidR="002460B2" w:rsidRDefault="002460B2" w:rsidP="00227BB9">
            <w:pPr>
              <w:pStyle w:val="u-mb-2"/>
              <w:numPr>
                <w:ilvl w:val="0"/>
                <w:numId w:val="1"/>
              </w:numPr>
              <w:shd w:val="clear" w:color="auto" w:fill="FCFCFC"/>
              <w:spacing w:before="0" w:beforeAutospacing="0"/>
              <w:ind w:left="0"/>
              <w:textAlignment w:val="center"/>
              <w:rPr>
                <w:rFonts w:ascii="Source Sans Pro" w:hAnsi="Source Sans Pro"/>
                <w:color w:val="333333"/>
                <w:sz w:val="21"/>
                <w:szCs w:val="21"/>
              </w:rPr>
            </w:pPr>
            <w:r>
              <w:rPr>
                <w:rStyle w:val="authorsname"/>
                <w:rFonts w:ascii="Source Sans Pro" w:hAnsi="Source Sans Pro"/>
                <w:color w:val="333333"/>
                <w:sz w:val="21"/>
                <w:szCs w:val="21"/>
              </w:rPr>
              <w:t>Yuanfeng Cai</w:t>
            </w:r>
          </w:p>
          <w:p w14:paraId="598443B4" w14:textId="77777777" w:rsidR="002460B2" w:rsidRDefault="002460B2" w:rsidP="00227BB9">
            <w:pPr>
              <w:pStyle w:val="u-mb-2"/>
              <w:numPr>
                <w:ilvl w:val="0"/>
                <w:numId w:val="1"/>
              </w:numPr>
              <w:shd w:val="clear" w:color="auto" w:fill="FCFCFC"/>
              <w:spacing w:before="0" w:beforeAutospacing="0"/>
              <w:ind w:left="0"/>
              <w:textAlignment w:val="center"/>
              <w:rPr>
                <w:rFonts w:ascii="Source Sans Pro" w:hAnsi="Source Sans Pro"/>
                <w:color w:val="333333"/>
                <w:sz w:val="21"/>
                <w:szCs w:val="21"/>
              </w:rPr>
            </w:pPr>
            <w:r>
              <w:rPr>
                <w:rStyle w:val="authorsname"/>
                <w:rFonts w:ascii="Source Sans Pro" w:hAnsi="Source Sans Pro"/>
                <w:color w:val="333333"/>
                <w:sz w:val="21"/>
                <w:szCs w:val="21"/>
              </w:rPr>
              <w:t>Dan Zhu</w:t>
            </w:r>
          </w:p>
          <w:p w14:paraId="42264547" w14:textId="77777777" w:rsidR="002460B2" w:rsidRDefault="002460B2" w:rsidP="00227BB9">
            <w:r>
              <w:t xml:space="preserve">2016 </w:t>
            </w:r>
          </w:p>
        </w:tc>
      </w:tr>
      <w:tr w:rsidR="002460B2" w14:paraId="54F58A69" w14:textId="77777777" w:rsidTr="0065042D">
        <w:tc>
          <w:tcPr>
            <w:tcW w:w="990" w:type="dxa"/>
            <w:tcPrChange w:id="160" w:author="nubia castillo" w:date="2019-01-24T15:20:00Z">
              <w:tcPr>
                <w:tcW w:w="985" w:type="dxa"/>
              </w:tcPr>
            </w:tcPrChange>
          </w:tcPr>
          <w:p w14:paraId="1D4996BB" w14:textId="77777777" w:rsidR="002460B2" w:rsidRDefault="002460B2" w:rsidP="00227BB9">
            <w:pPr>
              <w:jc w:val="center"/>
            </w:pPr>
          </w:p>
          <w:p w14:paraId="2B283FF4" w14:textId="77777777" w:rsidR="002460B2" w:rsidRDefault="002460B2" w:rsidP="00227BB9">
            <w:pPr>
              <w:jc w:val="center"/>
            </w:pPr>
          </w:p>
          <w:p w14:paraId="422A3A13" w14:textId="77777777" w:rsidR="002460B2" w:rsidRDefault="002460B2" w:rsidP="00227BB9">
            <w:pPr>
              <w:jc w:val="center"/>
            </w:pPr>
          </w:p>
          <w:p w14:paraId="6902BAD9" w14:textId="77777777" w:rsidR="002460B2" w:rsidRDefault="002460B2" w:rsidP="00227BB9">
            <w:pPr>
              <w:jc w:val="center"/>
            </w:pPr>
          </w:p>
          <w:p w14:paraId="28C70FC5" w14:textId="77777777" w:rsidR="002460B2" w:rsidRDefault="002460B2" w:rsidP="00227BB9">
            <w:pPr>
              <w:jc w:val="center"/>
            </w:pPr>
            <w:r>
              <w:t>10</w:t>
            </w:r>
          </w:p>
        </w:tc>
        <w:tc>
          <w:tcPr>
            <w:tcW w:w="5974" w:type="dxa"/>
            <w:tcPrChange w:id="161" w:author="nubia castillo" w:date="2019-01-24T15:20:00Z">
              <w:tcPr>
                <w:tcW w:w="6660" w:type="dxa"/>
              </w:tcPr>
            </w:tcPrChange>
          </w:tcPr>
          <w:p w14:paraId="77B4B27C" w14:textId="093AA8E1" w:rsidR="002460B2" w:rsidRDefault="002460B2" w:rsidP="00227BB9">
            <w:r>
              <w:t>“</w:t>
            </w:r>
            <w:r w:rsidRPr="00D46491">
              <w:t xml:space="preserve">A </w:t>
            </w:r>
            <w:r w:rsidRPr="00C16EFD">
              <w:rPr>
                <w:noProof/>
              </w:rPr>
              <w:t>block</w:t>
            </w:r>
            <w:del w:id="162" w:author="nubia castillo" w:date="2019-01-24T15:21:00Z">
              <w:r w:rsidRPr="00C16EFD" w:rsidDel="00C16EFD">
                <w:rPr>
                  <w:noProof/>
                </w:rPr>
                <w:delText xml:space="preserve"> </w:delText>
              </w:r>
            </w:del>
            <w:r w:rsidRPr="00C16EFD">
              <w:rPr>
                <w:noProof/>
              </w:rPr>
              <w:t>chain</w:t>
            </w:r>
            <w:r w:rsidRPr="00D46491">
              <w:t xml:space="preserve"> or Blockchain is a distributed database that maintains a continuously growing list of data records that </w:t>
            </w:r>
            <w:r w:rsidRPr="00C16EFD">
              <w:rPr>
                <w:noProof/>
              </w:rPr>
              <w:t>are hardened</w:t>
            </w:r>
            <w:r w:rsidRPr="00D46491">
              <w:t xml:space="preserve"> against tampering and revision, even by operators of the data store's nodes. One can view a Blockchain as a public ledger of all transactions that have ever </w:t>
            </w:r>
            <w:r w:rsidRPr="00C16EFD">
              <w:rPr>
                <w:noProof/>
              </w:rPr>
              <w:t>been executed</w:t>
            </w:r>
            <w:r w:rsidRPr="00D46491">
              <w:t xml:space="preserve">. It is constantly growing as completed blocks are added to previous blocks forming a chain. Importantly, blocks </w:t>
            </w:r>
            <w:r w:rsidRPr="00C16EFD">
              <w:rPr>
                <w:noProof/>
              </w:rPr>
              <w:t>are added</w:t>
            </w:r>
            <w:r w:rsidRPr="00D46491">
              <w:t xml:space="preserve"> to the Blockchain in a linear, chronological order. Each miner gets a copy of the Blockchain when joining the Bitcoin network. The Blockchain they receive has complete and accurate information about the addresses and their balances right from the genesis block to the most recently completed block.”</w:t>
            </w:r>
          </w:p>
        </w:tc>
        <w:tc>
          <w:tcPr>
            <w:tcW w:w="1666" w:type="dxa"/>
            <w:tcPrChange w:id="163" w:author="nubia castillo" w:date="2019-01-24T15:20:00Z">
              <w:tcPr>
                <w:tcW w:w="1705" w:type="dxa"/>
              </w:tcPr>
            </w:tcPrChange>
          </w:tcPr>
          <w:p w14:paraId="6A30288B" w14:textId="77777777" w:rsidR="002460B2" w:rsidRPr="00D46491" w:rsidRDefault="002460B2" w:rsidP="00227BB9">
            <w:pPr>
              <w:shd w:val="clear" w:color="auto" w:fill="FFFFFF"/>
            </w:pPr>
            <w:r w:rsidRPr="00D46491">
              <w:t>Kurt Fanning </w:t>
            </w:r>
          </w:p>
          <w:p w14:paraId="5490531B" w14:textId="77777777" w:rsidR="002460B2" w:rsidRPr="00D46491" w:rsidRDefault="002460B2" w:rsidP="00227BB9">
            <w:r w:rsidRPr="00D46491">
              <w:t> David P. Centers</w:t>
            </w:r>
          </w:p>
          <w:p w14:paraId="3FD12141" w14:textId="77777777" w:rsidR="002460B2" w:rsidRDefault="002460B2" w:rsidP="00227BB9">
            <w:r>
              <w:t xml:space="preserve"> 2016 </w:t>
            </w:r>
          </w:p>
        </w:tc>
      </w:tr>
    </w:tbl>
    <w:p w14:paraId="6ACBC924" w14:textId="77777777" w:rsidR="002460B2" w:rsidRDefault="002460B2" w:rsidP="002460B2"/>
    <w:p w14:paraId="26F0529B" w14:textId="77777777" w:rsidR="002460B2" w:rsidRPr="00652938" w:rsidRDefault="002460B2" w:rsidP="002460B2">
      <w:pPr>
        <w:jc w:val="both"/>
        <w:rPr>
          <w:rFonts w:ascii="Times New Roman" w:hAnsi="Times New Roman" w:cs="Times New Roman"/>
          <w:i/>
        </w:rPr>
      </w:pPr>
    </w:p>
    <w:p w14:paraId="1A022758" w14:textId="77777777" w:rsidR="00E315FD" w:rsidRDefault="00E315FD"/>
    <w:p w14:paraId="6A1CD5C5" w14:textId="77777777" w:rsidR="00E315FD" w:rsidRDefault="00E315FD"/>
    <w:p w14:paraId="2EAD04BF" w14:textId="77777777" w:rsidR="00690067" w:rsidRPr="00690067" w:rsidRDefault="00E315FD" w:rsidP="00690067">
      <w:pPr>
        <w:pStyle w:val="EndNoteBibliography"/>
        <w:ind w:left="720" w:hanging="720"/>
      </w:pPr>
      <w:r>
        <w:fldChar w:fldCharType="begin"/>
      </w:r>
      <w:r>
        <w:instrText xml:space="preserve"> ADDIN EN.REFLIST </w:instrText>
      </w:r>
      <w:r>
        <w:fldChar w:fldCharType="separate"/>
      </w:r>
      <w:r w:rsidR="00690067" w:rsidRPr="00690067">
        <w:t xml:space="preserve">Atzori, M. (2015). Blockchain technology and decentralized governance: Is the state still necessary? </w:t>
      </w:r>
    </w:p>
    <w:p w14:paraId="7B50C520" w14:textId="77777777" w:rsidR="00690067" w:rsidRPr="00690067" w:rsidRDefault="00690067" w:rsidP="00690067">
      <w:pPr>
        <w:pStyle w:val="EndNoteBibliography"/>
        <w:ind w:left="720" w:hanging="720"/>
      </w:pPr>
      <w:r w:rsidRPr="00690067">
        <w:t xml:space="preserve">Nakamoto, S. (2008). Bitcoin: A peer-to-peer electronic cash system. </w:t>
      </w:r>
    </w:p>
    <w:p w14:paraId="6548FAD7" w14:textId="77777777" w:rsidR="00690067" w:rsidRPr="00690067" w:rsidRDefault="00690067" w:rsidP="00690067">
      <w:pPr>
        <w:pStyle w:val="EndNoteBibliography"/>
        <w:ind w:left="720" w:hanging="720"/>
      </w:pPr>
      <w:r w:rsidRPr="00690067">
        <w:lastRenderedPageBreak/>
        <w:t xml:space="preserve">Swan, M. (2015). </w:t>
      </w:r>
      <w:r w:rsidRPr="00690067">
        <w:rPr>
          <w:i/>
        </w:rPr>
        <w:t>Blockchain thinking: The brain as a dac (decentralized autonomous organization).</w:t>
      </w:r>
      <w:r w:rsidRPr="00690067">
        <w:t xml:space="preserve"> Paper presented at the Texas Bitcoin Conference.</w:t>
      </w:r>
    </w:p>
    <w:p w14:paraId="6C9DC6C5" w14:textId="7FF7ECEB" w:rsidR="007F4F8A" w:rsidRDefault="00E315FD">
      <w:r>
        <w:fldChar w:fldCharType="end"/>
      </w:r>
    </w:p>
    <w:sectPr w:rsidR="007F4F8A" w:rsidSect="007078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E0F90"/>
    <w:multiLevelType w:val="multilevel"/>
    <w:tmpl w:val="5DB6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bia castillo">
    <w15:presenceInfo w15:providerId="Windows Live" w15:userId="1cb2fb23327c7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rW0NDY1sDQ3NrBU0lEKTi0uzszPAykwrAUA5lI2w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f9tps0avvsvwefs98vf9ri2evwr5tawt59&quot;&gt;My EndNote Library&lt;record-ids&gt;&lt;item&gt;726&lt;/item&gt;&lt;item&gt;727&lt;/item&gt;&lt;item&gt;728&lt;/item&gt;&lt;/record-ids&gt;&lt;/item&gt;&lt;/Libraries&gt;"/>
  </w:docVars>
  <w:rsids>
    <w:rsidRoot w:val="002460B2"/>
    <w:rsid w:val="00031A78"/>
    <w:rsid w:val="000F2147"/>
    <w:rsid w:val="001446CF"/>
    <w:rsid w:val="002356F0"/>
    <w:rsid w:val="002460B2"/>
    <w:rsid w:val="002B046C"/>
    <w:rsid w:val="002D7F32"/>
    <w:rsid w:val="002E1E6F"/>
    <w:rsid w:val="00302BF9"/>
    <w:rsid w:val="003053BE"/>
    <w:rsid w:val="0049432E"/>
    <w:rsid w:val="004A3D0B"/>
    <w:rsid w:val="004A668A"/>
    <w:rsid w:val="004E6534"/>
    <w:rsid w:val="0065042D"/>
    <w:rsid w:val="00690067"/>
    <w:rsid w:val="00707829"/>
    <w:rsid w:val="00734BC8"/>
    <w:rsid w:val="007600CB"/>
    <w:rsid w:val="007B30D1"/>
    <w:rsid w:val="007F4F8A"/>
    <w:rsid w:val="008626B4"/>
    <w:rsid w:val="00A17C6F"/>
    <w:rsid w:val="00A35E42"/>
    <w:rsid w:val="00B9627F"/>
    <w:rsid w:val="00BD3FC3"/>
    <w:rsid w:val="00BF0B83"/>
    <w:rsid w:val="00BF75A6"/>
    <w:rsid w:val="00C16EFD"/>
    <w:rsid w:val="00C23563"/>
    <w:rsid w:val="00C64549"/>
    <w:rsid w:val="00CB1447"/>
    <w:rsid w:val="00CC4575"/>
    <w:rsid w:val="00CD5E39"/>
    <w:rsid w:val="00CE15D4"/>
    <w:rsid w:val="00D42438"/>
    <w:rsid w:val="00DD0209"/>
    <w:rsid w:val="00DF0FD1"/>
    <w:rsid w:val="00E315FD"/>
    <w:rsid w:val="00E8242D"/>
    <w:rsid w:val="00EA044E"/>
    <w:rsid w:val="00ED127B"/>
    <w:rsid w:val="00FC2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2642E6"/>
  <w14:defaultImageDpi w14:val="330"/>
  <w15:docId w15:val="{4A2D2942-AA2D-4977-87F5-025E748B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0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60B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mb-2">
    <w:name w:val="u-mb-2"/>
    <w:basedOn w:val="Normal"/>
    <w:rsid w:val="002460B2"/>
    <w:pPr>
      <w:spacing w:before="100" w:beforeAutospacing="1" w:after="100" w:afterAutospacing="1"/>
    </w:pPr>
    <w:rPr>
      <w:rFonts w:ascii="Times New Roman" w:eastAsia="Times New Roman" w:hAnsi="Times New Roman" w:cs="Times New Roman"/>
    </w:rPr>
  </w:style>
  <w:style w:type="character" w:customStyle="1" w:styleId="authorsname">
    <w:name w:val="authors__name"/>
    <w:basedOn w:val="DefaultParagraphFont"/>
    <w:rsid w:val="002460B2"/>
  </w:style>
  <w:style w:type="paragraph" w:styleId="BalloonText">
    <w:name w:val="Balloon Text"/>
    <w:basedOn w:val="Normal"/>
    <w:link w:val="BalloonTextChar"/>
    <w:uiPriority w:val="99"/>
    <w:semiHidden/>
    <w:unhideWhenUsed/>
    <w:rsid w:val="00ED12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27B"/>
    <w:rPr>
      <w:rFonts w:ascii="Segoe UI" w:hAnsi="Segoe UI" w:cs="Segoe UI"/>
      <w:sz w:val="18"/>
      <w:szCs w:val="18"/>
    </w:rPr>
  </w:style>
  <w:style w:type="paragraph" w:styleId="Revision">
    <w:name w:val="Revision"/>
    <w:hidden/>
    <w:uiPriority w:val="99"/>
    <w:semiHidden/>
    <w:rsid w:val="00031A78"/>
  </w:style>
  <w:style w:type="paragraph" w:customStyle="1" w:styleId="EndNoteBibliographyTitle">
    <w:name w:val="EndNote Bibliography Title"/>
    <w:basedOn w:val="Normal"/>
    <w:link w:val="EndNoteBibliographyTitleChar"/>
    <w:rsid w:val="00E315FD"/>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E315FD"/>
    <w:rPr>
      <w:rFonts w:ascii="Cambria" w:hAnsi="Cambria"/>
      <w:noProof/>
    </w:rPr>
  </w:style>
  <w:style w:type="paragraph" w:customStyle="1" w:styleId="EndNoteBibliography">
    <w:name w:val="EndNote Bibliography"/>
    <w:basedOn w:val="Normal"/>
    <w:link w:val="EndNoteBibliographyChar"/>
    <w:rsid w:val="00E315FD"/>
    <w:rPr>
      <w:rFonts w:ascii="Cambria" w:hAnsi="Cambria"/>
      <w:noProof/>
    </w:rPr>
  </w:style>
  <w:style w:type="character" w:customStyle="1" w:styleId="EndNoteBibliographyChar">
    <w:name w:val="EndNote Bibliography Char"/>
    <w:basedOn w:val="DefaultParagraphFont"/>
    <w:link w:val="EndNoteBibliography"/>
    <w:rsid w:val="00E315FD"/>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A301A-3FD4-4EC2-AD4F-70190D2EA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BCOB_User</dc:creator>
  <cp:keywords/>
  <dc:description/>
  <cp:lastModifiedBy>nubia castillo</cp:lastModifiedBy>
  <cp:revision>4</cp:revision>
  <dcterms:created xsi:type="dcterms:W3CDTF">2019-01-24T20:21:00Z</dcterms:created>
  <dcterms:modified xsi:type="dcterms:W3CDTF">2019-01-24T20:21:00Z</dcterms:modified>
</cp:coreProperties>
</file>